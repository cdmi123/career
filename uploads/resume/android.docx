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B80" w:rsidRPr="00B85B80" w:rsidRDefault="00B85B80" w:rsidP="00B85B80">
      <w:pPr>
        <w:pStyle w:val="NormalWeb"/>
        <w:shd w:val="clear" w:color="auto" w:fill="FFFFFF"/>
        <w:spacing w:before="120" w:beforeAutospacing="0" w:after="120" w:afterAutospacing="0"/>
        <w:rPr>
          <w:rFonts w:ascii="Arial" w:hAnsi="Arial" w:cs="Arial"/>
          <w:color w:val="222222"/>
          <w:sz w:val="52"/>
          <w:szCs w:val="52"/>
        </w:rPr>
      </w:pPr>
      <w:r w:rsidRPr="00B85B80">
        <w:rPr>
          <w:rFonts w:ascii="Arial" w:hAnsi="Arial" w:cs="Arial"/>
          <w:color w:val="222222"/>
          <w:sz w:val="52"/>
          <w:szCs w:val="52"/>
        </w:rPr>
        <w:t>History of android</w:t>
      </w:r>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Android Inc. was founded in </w:t>
      </w:r>
      <w:hyperlink r:id="rId5" w:tooltip="Palo Alto, California" w:history="1">
        <w:r>
          <w:rPr>
            <w:rStyle w:val="Hyperlink"/>
            <w:rFonts w:ascii="Arial" w:hAnsi="Arial" w:cs="Arial"/>
            <w:color w:val="0B0080"/>
            <w:sz w:val="19"/>
            <w:szCs w:val="19"/>
          </w:rPr>
          <w:t>Palo Alto, California</w:t>
        </w:r>
      </w:hyperlink>
      <w:r>
        <w:rPr>
          <w:rFonts w:ascii="Arial" w:hAnsi="Arial" w:cs="Arial"/>
          <w:color w:val="222222"/>
          <w:sz w:val="19"/>
          <w:szCs w:val="19"/>
        </w:rPr>
        <w:t>, in October 2003 by </w:t>
      </w:r>
      <w:hyperlink r:id="rId6" w:tooltip="Andy Rubin" w:history="1">
        <w:r>
          <w:rPr>
            <w:rStyle w:val="Hyperlink"/>
            <w:rFonts w:ascii="Arial" w:hAnsi="Arial" w:cs="Arial"/>
            <w:color w:val="0B0080"/>
            <w:sz w:val="19"/>
            <w:szCs w:val="19"/>
          </w:rPr>
          <w:t>Andy Rubin</w:t>
        </w:r>
      </w:hyperlink>
      <w:r>
        <w:rPr>
          <w:rFonts w:ascii="Arial" w:hAnsi="Arial" w:cs="Arial"/>
          <w:color w:val="222222"/>
          <w:sz w:val="19"/>
          <w:szCs w:val="19"/>
        </w:rPr>
        <w:t>, </w:t>
      </w:r>
      <w:hyperlink r:id="rId7" w:tooltip="Rich Miner" w:history="1">
        <w:r>
          <w:rPr>
            <w:rStyle w:val="Hyperlink"/>
            <w:rFonts w:ascii="Arial" w:hAnsi="Arial" w:cs="Arial"/>
            <w:color w:val="0B0080"/>
            <w:sz w:val="19"/>
            <w:szCs w:val="19"/>
          </w:rPr>
          <w:t>Rich Miner</w:t>
        </w:r>
      </w:hyperlink>
      <w:r>
        <w:rPr>
          <w:rFonts w:ascii="Arial" w:hAnsi="Arial" w:cs="Arial"/>
          <w:color w:val="222222"/>
          <w:sz w:val="19"/>
          <w:szCs w:val="19"/>
        </w:rPr>
        <w:t>, Nick Sears, and Chris White.</w:t>
      </w:r>
      <w:hyperlink r:id="rId8" w:anchor="cite_note-13" w:history="1">
        <w:r>
          <w:rPr>
            <w:rStyle w:val="Hyperlink"/>
            <w:rFonts w:ascii="Arial" w:hAnsi="Arial" w:cs="Arial"/>
            <w:color w:val="0B0080"/>
            <w:sz w:val="15"/>
            <w:szCs w:val="15"/>
            <w:vertAlign w:val="superscript"/>
          </w:rPr>
          <w:t>[13</w:t>
        </w:r>
        <w:proofErr w:type="gramStart"/>
        <w:r>
          <w:rPr>
            <w:rStyle w:val="Hyperlink"/>
            <w:rFonts w:ascii="Arial" w:hAnsi="Arial" w:cs="Arial"/>
            <w:color w:val="0B0080"/>
            <w:sz w:val="15"/>
            <w:szCs w:val="15"/>
            <w:vertAlign w:val="superscript"/>
          </w:rPr>
          <w:t>]</w:t>
        </w:r>
        <w:proofErr w:type="gramEnd"/>
      </w:hyperlink>
      <w:hyperlink r:id="rId9" w:anchor="cite_note-Google_Buys_Android-14" w:history="1">
        <w:r>
          <w:rPr>
            <w:rStyle w:val="Hyperlink"/>
            <w:rFonts w:ascii="Arial" w:hAnsi="Arial" w:cs="Arial"/>
            <w:color w:val="0B0080"/>
            <w:sz w:val="15"/>
            <w:szCs w:val="15"/>
            <w:vertAlign w:val="superscript"/>
          </w:rPr>
          <w:t>[14]</w:t>
        </w:r>
      </w:hyperlink>
      <w:r>
        <w:rPr>
          <w:rFonts w:ascii="Arial" w:hAnsi="Arial" w:cs="Arial"/>
          <w:color w:val="222222"/>
          <w:sz w:val="19"/>
          <w:szCs w:val="19"/>
        </w:rPr>
        <w:t> Rubin described the Android project as "tremendous potential in developing smarter mobile devices that are more aware of its owner's location and preferences".</w:t>
      </w:r>
      <w:hyperlink r:id="rId10" w:anchor="cite_note-Google_Buys_Android-14" w:history="1">
        <w:r>
          <w:rPr>
            <w:rStyle w:val="Hyperlink"/>
            <w:rFonts w:ascii="Arial" w:hAnsi="Arial" w:cs="Arial"/>
            <w:color w:val="0B0080"/>
            <w:sz w:val="15"/>
            <w:szCs w:val="15"/>
            <w:vertAlign w:val="superscript"/>
          </w:rPr>
          <w:t>[14]</w:t>
        </w:r>
      </w:hyperlink>
      <w:r>
        <w:rPr>
          <w:rFonts w:ascii="Arial" w:hAnsi="Arial" w:cs="Arial"/>
          <w:color w:val="222222"/>
          <w:sz w:val="19"/>
          <w:szCs w:val="19"/>
        </w:rPr>
        <w:t> The early intentions of the company were to develop an advanced operating system for </w:t>
      </w:r>
      <w:hyperlink r:id="rId11" w:tooltip="Digital camera" w:history="1">
        <w:r>
          <w:rPr>
            <w:rStyle w:val="Hyperlink"/>
            <w:rFonts w:ascii="Arial" w:hAnsi="Arial" w:cs="Arial"/>
            <w:color w:val="0B0080"/>
            <w:sz w:val="19"/>
            <w:szCs w:val="19"/>
          </w:rPr>
          <w:t>digital cameras</w:t>
        </w:r>
      </w:hyperlink>
      <w:r>
        <w:rPr>
          <w:rFonts w:ascii="Arial" w:hAnsi="Arial" w:cs="Arial"/>
          <w:color w:val="222222"/>
          <w:sz w:val="19"/>
          <w:szCs w:val="19"/>
        </w:rPr>
        <w:t>, and this was the basis of its pitch to investors in April 2004.</w:t>
      </w:r>
      <w:hyperlink r:id="rId12" w:anchor="cite_note-pcworld-camera-os-15" w:history="1">
        <w:r>
          <w:rPr>
            <w:rStyle w:val="Hyperlink"/>
            <w:rFonts w:ascii="Arial" w:hAnsi="Arial" w:cs="Arial"/>
            <w:color w:val="0B0080"/>
            <w:sz w:val="15"/>
            <w:szCs w:val="15"/>
            <w:vertAlign w:val="superscript"/>
          </w:rPr>
          <w:t>[15]</w:t>
        </w:r>
      </w:hyperlink>
      <w:r>
        <w:rPr>
          <w:rFonts w:ascii="Arial" w:hAnsi="Arial" w:cs="Arial"/>
          <w:color w:val="222222"/>
          <w:sz w:val="19"/>
          <w:szCs w:val="19"/>
        </w:rPr>
        <w:t> The company then decided that the market for cameras was not large enough for its goals, and by five months later it had diverted its efforts and was pitching Android as a handset operating system that would rival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"https://en.wikipedia.org/wiki/Symbian" \o "Symbian" </w:instrText>
      </w:r>
      <w:r>
        <w:rPr>
          <w:rFonts w:ascii="Arial" w:hAnsi="Arial" w:cs="Arial"/>
          <w:color w:val="222222"/>
          <w:sz w:val="19"/>
          <w:szCs w:val="19"/>
        </w:rPr>
        <w:fldChar w:fldCharType="separate"/>
      </w:r>
      <w:r>
        <w:rPr>
          <w:rStyle w:val="Hyperlink"/>
          <w:rFonts w:ascii="Arial" w:hAnsi="Arial" w:cs="Arial"/>
          <w:color w:val="0B0080"/>
          <w:sz w:val="19"/>
          <w:szCs w:val="19"/>
        </w:rPr>
        <w:t>Symbian</w:t>
      </w:r>
      <w:proofErr w:type="spellEnd"/>
      <w:r>
        <w:rPr>
          <w:rFonts w:ascii="Arial" w:hAnsi="Arial" w:cs="Arial"/>
          <w:color w:val="222222"/>
          <w:sz w:val="19"/>
          <w:szCs w:val="19"/>
        </w:rPr>
        <w:fldChar w:fldCharType="end"/>
      </w:r>
      <w:r>
        <w:rPr>
          <w:rFonts w:ascii="Arial" w:hAnsi="Arial" w:cs="Arial"/>
          <w:color w:val="222222"/>
          <w:sz w:val="19"/>
          <w:szCs w:val="19"/>
        </w:rPr>
        <w:t> and Microsoft </w:t>
      </w:r>
      <w:hyperlink r:id="rId13" w:tooltip="Windows Mobile" w:history="1">
        <w:r>
          <w:rPr>
            <w:rStyle w:val="Hyperlink"/>
            <w:rFonts w:ascii="Arial" w:hAnsi="Arial" w:cs="Arial"/>
            <w:color w:val="0B0080"/>
            <w:sz w:val="19"/>
            <w:szCs w:val="19"/>
          </w:rPr>
          <w:t>Windows Mobile</w:t>
        </w:r>
      </w:hyperlink>
      <w:r>
        <w:rPr>
          <w:rFonts w:ascii="Arial" w:hAnsi="Arial" w:cs="Arial"/>
          <w:color w:val="222222"/>
          <w:sz w:val="19"/>
          <w:szCs w:val="19"/>
        </w:rPr>
        <w:t>.</w:t>
      </w:r>
      <w:hyperlink r:id="rId14" w:anchor="cite_note-pcworld-camera-os-15" w:history="1">
        <w:r>
          <w:rPr>
            <w:rStyle w:val="Hyperlink"/>
            <w:rFonts w:ascii="Arial" w:hAnsi="Arial" w:cs="Arial"/>
            <w:color w:val="0B0080"/>
            <w:sz w:val="15"/>
            <w:szCs w:val="15"/>
            <w:vertAlign w:val="superscript"/>
          </w:rPr>
          <w:t>[15</w:t>
        </w:r>
        <w:proofErr w:type="gramStart"/>
        <w:r>
          <w:rPr>
            <w:rStyle w:val="Hyperlink"/>
            <w:rFonts w:ascii="Arial" w:hAnsi="Arial" w:cs="Arial"/>
            <w:color w:val="0B0080"/>
            <w:sz w:val="15"/>
            <w:szCs w:val="15"/>
            <w:vertAlign w:val="superscript"/>
          </w:rPr>
          <w:t>]</w:t>
        </w:r>
        <w:proofErr w:type="gramEnd"/>
      </w:hyperlink>
      <w:hyperlink r:id="rId15" w:anchor="cite_note-16" w:history="1">
        <w:r>
          <w:rPr>
            <w:rStyle w:val="Hyperlink"/>
            <w:rFonts w:ascii="Arial" w:hAnsi="Arial" w:cs="Arial"/>
            <w:color w:val="0B0080"/>
            <w:sz w:val="15"/>
            <w:szCs w:val="15"/>
            <w:vertAlign w:val="superscript"/>
          </w:rPr>
          <w:t>[16]</w:t>
        </w:r>
      </w:hyperlink>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Rubin had difficulty attracting investors early on, and Android was facing eviction from its office space. </w:t>
      </w:r>
      <w:hyperlink r:id="rId16" w:tooltip="Steve Perlman" w:history="1">
        <w:r>
          <w:rPr>
            <w:rStyle w:val="Hyperlink"/>
            <w:rFonts w:ascii="Arial" w:hAnsi="Arial" w:cs="Arial"/>
            <w:color w:val="0B0080"/>
            <w:sz w:val="19"/>
            <w:szCs w:val="19"/>
          </w:rPr>
          <w:t>Steve Perlman</w:t>
        </w:r>
      </w:hyperlink>
      <w:r>
        <w:rPr>
          <w:rFonts w:ascii="Arial" w:hAnsi="Arial" w:cs="Arial"/>
          <w:color w:val="222222"/>
          <w:sz w:val="19"/>
          <w:szCs w:val="19"/>
        </w:rPr>
        <w:t>, a close friend of Rubin, brought him $10,000 in cash in an envelope, and shortly thereafter wired an undisclosed amount as seed funding. Perlman refused a stake in the company, and has stated "I did it because I believed in the thing, and I wanted to help Andy."</w:t>
      </w:r>
      <w:hyperlink r:id="rId17" w:anchor="cite_note-17" w:history="1">
        <w:r>
          <w:rPr>
            <w:rStyle w:val="Hyperlink"/>
            <w:rFonts w:ascii="Arial" w:hAnsi="Arial" w:cs="Arial"/>
            <w:color w:val="0B0080"/>
            <w:sz w:val="15"/>
            <w:szCs w:val="15"/>
            <w:vertAlign w:val="superscript"/>
          </w:rPr>
          <w:t>[17</w:t>
        </w:r>
        <w:proofErr w:type="gramStart"/>
        <w:r>
          <w:rPr>
            <w:rStyle w:val="Hyperlink"/>
            <w:rFonts w:ascii="Arial" w:hAnsi="Arial" w:cs="Arial"/>
            <w:color w:val="0B0080"/>
            <w:sz w:val="15"/>
            <w:szCs w:val="15"/>
            <w:vertAlign w:val="superscript"/>
          </w:rPr>
          <w:t>]</w:t>
        </w:r>
        <w:proofErr w:type="gramEnd"/>
      </w:hyperlink>
      <w:hyperlink r:id="rId18" w:anchor="cite_note-18" w:history="1">
        <w:r>
          <w:rPr>
            <w:rStyle w:val="Hyperlink"/>
            <w:rFonts w:ascii="Arial" w:hAnsi="Arial" w:cs="Arial"/>
            <w:color w:val="0B0080"/>
            <w:sz w:val="15"/>
            <w:szCs w:val="15"/>
            <w:vertAlign w:val="superscript"/>
          </w:rPr>
          <w:t>[18]</w:t>
        </w:r>
      </w:hyperlink>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In July 2005</w:t>
      </w:r>
      <w:proofErr w:type="gramStart"/>
      <w:r>
        <w:rPr>
          <w:rFonts w:ascii="Arial" w:hAnsi="Arial" w:cs="Arial"/>
          <w:color w:val="222222"/>
          <w:sz w:val="19"/>
          <w:szCs w:val="19"/>
        </w:rPr>
        <w:t>,</w:t>
      </w:r>
      <w:proofErr w:type="gramEnd"/>
      <w:r>
        <w:rPr>
          <w:rFonts w:ascii="Arial" w:hAnsi="Arial" w:cs="Arial"/>
          <w:color w:val="222222"/>
          <w:sz w:val="15"/>
          <w:szCs w:val="15"/>
          <w:vertAlign w:val="superscript"/>
        </w:rPr>
        <w:fldChar w:fldCharType="begin"/>
      </w:r>
      <w:r>
        <w:rPr>
          <w:rFonts w:ascii="Arial" w:hAnsi="Arial" w:cs="Arial"/>
          <w:color w:val="222222"/>
          <w:sz w:val="15"/>
          <w:szCs w:val="15"/>
          <w:vertAlign w:val="superscript"/>
        </w:rPr>
        <w:instrText xml:space="preserve"> HYPERLINK "https://en.wikipedia.org/wiki/Android_(operating_system)" \l "cite_note-Google_Buys_Android-14" </w:instrText>
      </w:r>
      <w:r>
        <w:rPr>
          <w:rFonts w:ascii="Arial" w:hAnsi="Arial" w:cs="Arial"/>
          <w:color w:val="222222"/>
          <w:sz w:val="15"/>
          <w:szCs w:val="15"/>
          <w:vertAlign w:val="superscript"/>
        </w:rPr>
        <w:fldChar w:fldCharType="separate"/>
      </w:r>
      <w:r>
        <w:rPr>
          <w:rStyle w:val="Hyperlink"/>
          <w:rFonts w:ascii="Arial" w:hAnsi="Arial" w:cs="Arial"/>
          <w:color w:val="0B0080"/>
          <w:sz w:val="15"/>
          <w:szCs w:val="15"/>
          <w:vertAlign w:val="superscript"/>
        </w:rPr>
        <w:t>[14]</w:t>
      </w:r>
      <w:r>
        <w:rPr>
          <w:rFonts w:ascii="Arial" w:hAnsi="Arial" w:cs="Arial"/>
          <w:color w:val="222222"/>
          <w:sz w:val="15"/>
          <w:szCs w:val="15"/>
          <w:vertAlign w:val="superscript"/>
        </w:rPr>
        <w:fldChar w:fldCharType="end"/>
      </w:r>
      <w:r>
        <w:rPr>
          <w:rFonts w:ascii="Arial" w:hAnsi="Arial" w:cs="Arial"/>
          <w:color w:val="222222"/>
          <w:sz w:val="19"/>
          <w:szCs w:val="19"/>
        </w:rPr>
        <w:t> </w:t>
      </w:r>
      <w:hyperlink r:id="rId19" w:tooltip="Google" w:history="1">
        <w:r>
          <w:rPr>
            <w:rStyle w:val="Hyperlink"/>
            <w:rFonts w:ascii="Arial" w:hAnsi="Arial" w:cs="Arial"/>
            <w:color w:val="0B0080"/>
            <w:sz w:val="19"/>
            <w:szCs w:val="19"/>
          </w:rPr>
          <w:t>Google</w:t>
        </w:r>
      </w:hyperlink>
      <w:r>
        <w:rPr>
          <w:rFonts w:ascii="Arial" w:hAnsi="Arial" w:cs="Arial"/>
          <w:color w:val="222222"/>
          <w:sz w:val="19"/>
          <w:szCs w:val="19"/>
        </w:rPr>
        <w:t> acquired Android Inc. for at least $50 million.</w:t>
      </w:r>
      <w:hyperlink r:id="rId20" w:anchor="cite_note-Murky_road_despite_dominance-19" w:history="1">
        <w:r>
          <w:rPr>
            <w:rStyle w:val="Hyperlink"/>
            <w:rFonts w:ascii="Arial" w:hAnsi="Arial" w:cs="Arial"/>
            <w:color w:val="0B0080"/>
            <w:sz w:val="15"/>
            <w:szCs w:val="15"/>
            <w:vertAlign w:val="superscript"/>
          </w:rPr>
          <w:t>[19]</w:t>
        </w:r>
      </w:hyperlink>
      <w:r>
        <w:rPr>
          <w:rFonts w:ascii="Arial" w:hAnsi="Arial" w:cs="Arial"/>
          <w:color w:val="222222"/>
          <w:sz w:val="19"/>
          <w:szCs w:val="19"/>
        </w:rPr>
        <w:t> Its key employees, including Rubin, Miner and White, joined Google as part of the acquisition.</w:t>
      </w:r>
      <w:hyperlink r:id="rId21" w:anchor="cite_note-Google_Buys_Android-14" w:history="1">
        <w:r>
          <w:rPr>
            <w:rStyle w:val="Hyperlink"/>
            <w:rFonts w:ascii="Arial" w:hAnsi="Arial" w:cs="Arial"/>
            <w:color w:val="0B0080"/>
            <w:sz w:val="15"/>
            <w:szCs w:val="15"/>
            <w:vertAlign w:val="superscript"/>
          </w:rPr>
          <w:t>[14]</w:t>
        </w:r>
      </w:hyperlink>
      <w:r>
        <w:rPr>
          <w:rFonts w:ascii="Arial" w:hAnsi="Arial" w:cs="Arial"/>
          <w:color w:val="222222"/>
          <w:sz w:val="19"/>
          <w:szCs w:val="19"/>
        </w:rPr>
        <w:t> Not much was known about the secretive Android at the time, with the company having provided few details other than that it was making software for mobile phones.</w:t>
      </w:r>
      <w:hyperlink r:id="rId22" w:anchor="cite_note-Google_Buys_Android-14" w:history="1">
        <w:r>
          <w:rPr>
            <w:rStyle w:val="Hyperlink"/>
            <w:rFonts w:ascii="Arial" w:hAnsi="Arial" w:cs="Arial"/>
            <w:color w:val="0B0080"/>
            <w:sz w:val="15"/>
            <w:szCs w:val="15"/>
            <w:vertAlign w:val="superscript"/>
          </w:rPr>
          <w:t>[14]</w:t>
        </w:r>
      </w:hyperlink>
      <w:r>
        <w:rPr>
          <w:rFonts w:ascii="Arial" w:hAnsi="Arial" w:cs="Arial"/>
          <w:color w:val="222222"/>
          <w:sz w:val="19"/>
          <w:szCs w:val="19"/>
        </w:rPr>
        <w:t> At Google, the team led by Rubin developed a mobile device platform powered by the </w:t>
      </w:r>
      <w:hyperlink r:id="rId23" w:tooltip="Linux kernel" w:history="1">
        <w:r>
          <w:rPr>
            <w:rStyle w:val="Hyperlink"/>
            <w:rFonts w:ascii="Arial" w:hAnsi="Arial" w:cs="Arial"/>
            <w:color w:val="0B0080"/>
            <w:sz w:val="19"/>
            <w:szCs w:val="19"/>
          </w:rPr>
          <w:t>Linux kernel</w:t>
        </w:r>
      </w:hyperlink>
      <w:r>
        <w:rPr>
          <w:rFonts w:ascii="Arial" w:hAnsi="Arial" w:cs="Arial"/>
          <w:color w:val="222222"/>
          <w:sz w:val="19"/>
          <w:szCs w:val="19"/>
        </w:rPr>
        <w:t>. Google marketed the platform to </w:t>
      </w:r>
      <w:hyperlink r:id="rId24" w:tooltip="Original equipment manufacturer" w:history="1">
        <w:r>
          <w:rPr>
            <w:rStyle w:val="Hyperlink"/>
            <w:rFonts w:ascii="Arial" w:hAnsi="Arial" w:cs="Arial"/>
            <w:color w:val="0B0080"/>
            <w:sz w:val="19"/>
            <w:szCs w:val="19"/>
          </w:rPr>
          <w:t>handset makers</w:t>
        </w:r>
      </w:hyperlink>
      <w:r>
        <w:rPr>
          <w:rFonts w:ascii="Arial" w:hAnsi="Arial" w:cs="Arial"/>
          <w:color w:val="222222"/>
          <w:sz w:val="19"/>
          <w:szCs w:val="19"/>
        </w:rPr>
        <w:t> and </w:t>
      </w:r>
      <w:hyperlink r:id="rId25" w:tooltip="Mobile network operator" w:history="1">
        <w:r>
          <w:rPr>
            <w:rStyle w:val="Hyperlink"/>
            <w:rFonts w:ascii="Arial" w:hAnsi="Arial" w:cs="Arial"/>
            <w:color w:val="0B0080"/>
            <w:sz w:val="19"/>
            <w:szCs w:val="19"/>
          </w:rPr>
          <w:t>carriers</w:t>
        </w:r>
      </w:hyperlink>
      <w:r>
        <w:rPr>
          <w:rFonts w:ascii="Arial" w:hAnsi="Arial" w:cs="Arial"/>
          <w:color w:val="222222"/>
          <w:sz w:val="19"/>
          <w:szCs w:val="19"/>
        </w:rPr>
        <w:t> on the promise of providing a flexible, upgradeable system.</w:t>
      </w:r>
      <w:hyperlink r:id="rId26" w:anchor="cite_note-20" w:history="1">
        <w:r>
          <w:rPr>
            <w:rStyle w:val="Hyperlink"/>
            <w:rFonts w:ascii="Arial" w:hAnsi="Arial" w:cs="Arial"/>
            <w:color w:val="0B0080"/>
            <w:sz w:val="15"/>
            <w:szCs w:val="15"/>
            <w:vertAlign w:val="superscript"/>
          </w:rPr>
          <w:t>[20]</w:t>
        </w:r>
      </w:hyperlink>
      <w:r>
        <w:rPr>
          <w:rFonts w:ascii="Arial" w:hAnsi="Arial" w:cs="Arial"/>
          <w:color w:val="222222"/>
          <w:sz w:val="19"/>
          <w:szCs w:val="19"/>
        </w:rPr>
        <w:t> Google had "lined up a series of hardware components and software partners and signaled to carriers that it was open to various degrees of cooperation"</w:t>
      </w:r>
      <w:proofErr w:type="gramStart"/>
      <w:r>
        <w:rPr>
          <w:rFonts w:ascii="Arial" w:hAnsi="Arial" w:cs="Arial"/>
          <w:color w:val="222222"/>
          <w:sz w:val="19"/>
          <w:szCs w:val="19"/>
        </w:rPr>
        <w:t>.</w:t>
      </w:r>
      <w:r>
        <w:rPr>
          <w:rFonts w:ascii="Arial" w:hAnsi="Arial" w:cs="Arial"/>
          <w:color w:val="222222"/>
          <w:sz w:val="15"/>
          <w:szCs w:val="15"/>
          <w:vertAlign w:val="superscript"/>
        </w:rPr>
        <w:t>[</w:t>
      </w:r>
      <w:proofErr w:type="gramEnd"/>
      <w:r>
        <w:rPr>
          <w:rFonts w:ascii="Arial" w:hAnsi="Arial" w:cs="Arial"/>
          <w:i/>
          <w:iCs/>
          <w:color w:val="222222"/>
          <w:sz w:val="15"/>
          <w:szCs w:val="15"/>
          <w:vertAlign w:val="superscript"/>
        </w:rPr>
        <w:fldChar w:fldCharType="begin"/>
      </w:r>
      <w:r>
        <w:rPr>
          <w:rFonts w:ascii="Arial" w:hAnsi="Arial" w:cs="Arial"/>
          <w:i/>
          <w:iCs/>
          <w:color w:val="222222"/>
          <w:sz w:val="15"/>
          <w:szCs w:val="15"/>
          <w:vertAlign w:val="superscript"/>
        </w:rPr>
        <w:instrText xml:space="preserve"> HYPERLINK "https://en.wikipedia.org/wiki/Wikipedia:Attribution_needed" \o "Wikipedia:Attribution needed" </w:instrText>
      </w:r>
      <w:r>
        <w:rPr>
          <w:rFonts w:ascii="Arial" w:hAnsi="Arial" w:cs="Arial"/>
          <w:i/>
          <w:iCs/>
          <w:color w:val="222222"/>
          <w:sz w:val="15"/>
          <w:szCs w:val="15"/>
          <w:vertAlign w:val="superscript"/>
        </w:rPr>
        <w:fldChar w:fldCharType="separate"/>
      </w:r>
      <w:r>
        <w:rPr>
          <w:rStyle w:val="Hyperlink"/>
          <w:rFonts w:ascii="Arial" w:hAnsi="Arial" w:cs="Arial"/>
          <w:i/>
          <w:iCs/>
          <w:color w:val="0B0080"/>
          <w:sz w:val="15"/>
          <w:szCs w:val="15"/>
          <w:vertAlign w:val="superscript"/>
        </w:rPr>
        <w:t>attribution needed</w:t>
      </w:r>
      <w:r>
        <w:rPr>
          <w:rFonts w:ascii="Arial" w:hAnsi="Arial" w:cs="Arial"/>
          <w:i/>
          <w:iCs/>
          <w:color w:val="222222"/>
          <w:sz w:val="15"/>
          <w:szCs w:val="15"/>
          <w:vertAlign w:val="superscript"/>
        </w:rPr>
        <w:fldChar w:fldCharType="end"/>
      </w:r>
      <w:r>
        <w:rPr>
          <w:rFonts w:ascii="Arial" w:hAnsi="Arial" w:cs="Arial"/>
          <w:color w:val="222222"/>
          <w:sz w:val="15"/>
          <w:szCs w:val="15"/>
          <w:vertAlign w:val="superscript"/>
        </w:rPr>
        <w:t>]</w:t>
      </w:r>
      <w:hyperlink r:id="rId27" w:anchor="cite_note-21" w:history="1">
        <w:r>
          <w:rPr>
            <w:rStyle w:val="Hyperlink"/>
            <w:rFonts w:ascii="Arial" w:hAnsi="Arial" w:cs="Arial"/>
            <w:color w:val="0B0080"/>
            <w:sz w:val="15"/>
            <w:szCs w:val="15"/>
            <w:vertAlign w:val="superscript"/>
          </w:rPr>
          <w:t>[21]</w:t>
        </w:r>
      </w:hyperlink>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Speculation about Google's intention to enter the mobile communications market continued to build through December 2006.</w:t>
      </w:r>
      <w:hyperlink r:id="rId28" w:anchor="cite_note-22" w:history="1">
        <w:r>
          <w:rPr>
            <w:rStyle w:val="Hyperlink"/>
            <w:rFonts w:ascii="Arial" w:hAnsi="Arial" w:cs="Arial"/>
            <w:color w:val="0B0080"/>
            <w:sz w:val="15"/>
            <w:szCs w:val="15"/>
            <w:vertAlign w:val="superscript"/>
          </w:rPr>
          <w:t>[22]</w:t>
        </w:r>
      </w:hyperlink>
      <w:r>
        <w:rPr>
          <w:rFonts w:ascii="Arial" w:hAnsi="Arial" w:cs="Arial"/>
          <w:color w:val="222222"/>
          <w:sz w:val="19"/>
          <w:szCs w:val="19"/>
        </w:rPr>
        <w:t> An early </w:t>
      </w:r>
      <w:hyperlink r:id="rId29" w:tooltip="Prototype" w:history="1">
        <w:r>
          <w:rPr>
            <w:rStyle w:val="Hyperlink"/>
            <w:rFonts w:ascii="Arial" w:hAnsi="Arial" w:cs="Arial"/>
            <w:color w:val="0B0080"/>
            <w:sz w:val="19"/>
            <w:szCs w:val="19"/>
          </w:rPr>
          <w:t>prototype</w:t>
        </w:r>
      </w:hyperlink>
      <w:r>
        <w:rPr>
          <w:rFonts w:ascii="Arial" w:hAnsi="Arial" w:cs="Arial"/>
          <w:color w:val="222222"/>
          <w:sz w:val="19"/>
          <w:szCs w:val="19"/>
        </w:rPr>
        <w:t> had a close resemblance to a </w:t>
      </w:r>
      <w:hyperlink r:id="rId30" w:tooltip="BlackBerry" w:history="1">
        <w:r>
          <w:rPr>
            <w:rStyle w:val="Hyperlink"/>
            <w:rFonts w:ascii="Arial" w:hAnsi="Arial" w:cs="Arial"/>
            <w:color w:val="0B0080"/>
            <w:sz w:val="19"/>
            <w:szCs w:val="19"/>
          </w:rPr>
          <w:t>BlackBerry</w:t>
        </w:r>
      </w:hyperlink>
      <w:r>
        <w:rPr>
          <w:rFonts w:ascii="Arial" w:hAnsi="Arial" w:cs="Arial"/>
          <w:color w:val="222222"/>
          <w:sz w:val="19"/>
          <w:szCs w:val="19"/>
        </w:rPr>
        <w:t xml:space="preserve"> phone, with no </w:t>
      </w:r>
      <w:proofErr w:type="spellStart"/>
      <w:r>
        <w:rPr>
          <w:rFonts w:ascii="Arial" w:hAnsi="Arial" w:cs="Arial"/>
          <w:color w:val="222222"/>
          <w:sz w:val="19"/>
          <w:szCs w:val="19"/>
        </w:rPr>
        <w:t>touchscreen</w:t>
      </w:r>
      <w:proofErr w:type="spellEnd"/>
      <w:r>
        <w:rPr>
          <w:rFonts w:ascii="Arial" w:hAnsi="Arial" w:cs="Arial"/>
          <w:color w:val="222222"/>
          <w:sz w:val="19"/>
          <w:szCs w:val="19"/>
        </w:rPr>
        <w:t xml:space="preserve"> and a physical </w:t>
      </w:r>
      <w:hyperlink r:id="rId31" w:tooltip="QWERTY" w:history="1">
        <w:r>
          <w:rPr>
            <w:rStyle w:val="Hyperlink"/>
            <w:rFonts w:ascii="Arial" w:hAnsi="Arial" w:cs="Arial"/>
            <w:color w:val="0B0080"/>
            <w:sz w:val="19"/>
            <w:szCs w:val="19"/>
          </w:rPr>
          <w:t>QWERTY</w:t>
        </w:r>
      </w:hyperlink>
      <w:r>
        <w:rPr>
          <w:rFonts w:ascii="Arial" w:hAnsi="Arial" w:cs="Arial"/>
          <w:color w:val="222222"/>
          <w:sz w:val="19"/>
          <w:szCs w:val="19"/>
        </w:rPr>
        <w:t> </w:t>
      </w:r>
      <w:hyperlink r:id="rId32" w:tooltip="Computer keyboard" w:history="1">
        <w:r>
          <w:rPr>
            <w:rStyle w:val="Hyperlink"/>
            <w:rFonts w:ascii="Arial" w:hAnsi="Arial" w:cs="Arial"/>
            <w:color w:val="0B0080"/>
            <w:sz w:val="19"/>
            <w:szCs w:val="19"/>
          </w:rPr>
          <w:t>keyboard</w:t>
        </w:r>
      </w:hyperlink>
      <w:r>
        <w:rPr>
          <w:rFonts w:ascii="Arial" w:hAnsi="Arial" w:cs="Arial"/>
          <w:color w:val="222222"/>
          <w:sz w:val="19"/>
          <w:szCs w:val="19"/>
        </w:rPr>
        <w:t>, but the arrival of 2007's </w:t>
      </w:r>
      <w:hyperlink r:id="rId33" w:tooltip="Apple Inc." w:history="1">
        <w:r>
          <w:rPr>
            <w:rStyle w:val="Hyperlink"/>
            <w:rFonts w:ascii="Arial" w:hAnsi="Arial" w:cs="Arial"/>
            <w:color w:val="0B0080"/>
            <w:sz w:val="19"/>
            <w:szCs w:val="19"/>
          </w:rPr>
          <w:t>Apple</w:t>
        </w:r>
      </w:hyperlink>
      <w:r>
        <w:rPr>
          <w:rFonts w:ascii="Arial" w:hAnsi="Arial" w:cs="Arial"/>
          <w:color w:val="222222"/>
          <w:sz w:val="19"/>
          <w:szCs w:val="19"/>
        </w:rPr>
        <w:t>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"https://en.wikipedia.org/wiki/IPhone" \o "IPhone" </w:instrText>
      </w:r>
      <w:r>
        <w:rPr>
          <w:rFonts w:ascii="Arial" w:hAnsi="Arial" w:cs="Arial"/>
          <w:color w:val="222222"/>
          <w:sz w:val="19"/>
          <w:szCs w:val="19"/>
        </w:rPr>
        <w:fldChar w:fldCharType="separate"/>
      </w:r>
      <w:r>
        <w:rPr>
          <w:rStyle w:val="Hyperlink"/>
          <w:rFonts w:ascii="Arial" w:hAnsi="Arial" w:cs="Arial"/>
          <w:color w:val="0B0080"/>
          <w:sz w:val="19"/>
          <w:szCs w:val="19"/>
        </w:rPr>
        <w:t>iPhone</w:t>
      </w:r>
      <w:proofErr w:type="spellEnd"/>
      <w:r>
        <w:rPr>
          <w:rFonts w:ascii="Arial" w:hAnsi="Arial" w:cs="Arial"/>
          <w:color w:val="222222"/>
          <w:sz w:val="19"/>
          <w:szCs w:val="19"/>
        </w:rPr>
        <w:fldChar w:fldCharType="end"/>
      </w:r>
      <w:r>
        <w:rPr>
          <w:rFonts w:ascii="Arial" w:hAnsi="Arial" w:cs="Arial"/>
          <w:color w:val="222222"/>
          <w:sz w:val="19"/>
          <w:szCs w:val="19"/>
        </w:rPr>
        <w:t> meant that Android "had to go back to the drawing board".</w:t>
      </w:r>
      <w:hyperlink r:id="rId34" w:anchor="cite_note-23" w:history="1">
        <w:r>
          <w:rPr>
            <w:rStyle w:val="Hyperlink"/>
            <w:rFonts w:ascii="Arial" w:hAnsi="Arial" w:cs="Arial"/>
            <w:color w:val="0B0080"/>
            <w:sz w:val="15"/>
            <w:szCs w:val="15"/>
            <w:vertAlign w:val="superscript"/>
          </w:rPr>
          <w:t>[23</w:t>
        </w:r>
        <w:proofErr w:type="gramStart"/>
        <w:r>
          <w:rPr>
            <w:rStyle w:val="Hyperlink"/>
            <w:rFonts w:ascii="Arial" w:hAnsi="Arial" w:cs="Arial"/>
            <w:color w:val="0B0080"/>
            <w:sz w:val="15"/>
            <w:szCs w:val="15"/>
            <w:vertAlign w:val="superscript"/>
          </w:rPr>
          <w:t>]</w:t>
        </w:r>
        <w:proofErr w:type="gramEnd"/>
      </w:hyperlink>
      <w:hyperlink r:id="rId35" w:anchor="cite_note-24" w:history="1">
        <w:r>
          <w:rPr>
            <w:rStyle w:val="Hyperlink"/>
            <w:rFonts w:ascii="Arial" w:hAnsi="Arial" w:cs="Arial"/>
            <w:color w:val="0B0080"/>
            <w:sz w:val="15"/>
            <w:szCs w:val="15"/>
            <w:vertAlign w:val="superscript"/>
          </w:rPr>
          <w:t>[24]</w:t>
        </w:r>
      </w:hyperlink>
      <w:r>
        <w:rPr>
          <w:rFonts w:ascii="Arial" w:hAnsi="Arial" w:cs="Arial"/>
          <w:color w:val="222222"/>
          <w:sz w:val="19"/>
          <w:szCs w:val="19"/>
        </w:rPr>
        <w:t> Google later changed its Android specification documents to state that "</w:t>
      </w:r>
      <w:proofErr w:type="spellStart"/>
      <w:r>
        <w:rPr>
          <w:rFonts w:ascii="Arial" w:hAnsi="Arial" w:cs="Arial"/>
          <w:color w:val="222222"/>
          <w:sz w:val="19"/>
          <w:szCs w:val="19"/>
        </w:rPr>
        <w:t>Touchscreens</w:t>
      </w:r>
      <w:proofErr w:type="spellEnd"/>
      <w:r>
        <w:rPr>
          <w:rFonts w:ascii="Arial" w:hAnsi="Arial" w:cs="Arial"/>
          <w:color w:val="222222"/>
          <w:sz w:val="19"/>
          <w:szCs w:val="19"/>
        </w:rPr>
        <w:t xml:space="preserve"> will be supported", although "the Product was designed with the presence of discrete physical buttons as an assumption, therefore a </w:t>
      </w:r>
      <w:proofErr w:type="spellStart"/>
      <w:r>
        <w:rPr>
          <w:rFonts w:ascii="Arial" w:hAnsi="Arial" w:cs="Arial"/>
          <w:color w:val="222222"/>
          <w:sz w:val="19"/>
          <w:szCs w:val="19"/>
        </w:rPr>
        <w:t>touchscreen</w:t>
      </w:r>
      <w:proofErr w:type="spellEnd"/>
      <w:r>
        <w:rPr>
          <w:rFonts w:ascii="Arial" w:hAnsi="Arial" w:cs="Arial"/>
          <w:color w:val="222222"/>
          <w:sz w:val="19"/>
          <w:szCs w:val="19"/>
        </w:rPr>
        <w:t xml:space="preserve"> cannot completely replace physical buttons".</w:t>
      </w:r>
      <w:hyperlink r:id="rId36" w:anchor="cite_note-25" w:history="1">
        <w:r>
          <w:rPr>
            <w:rStyle w:val="Hyperlink"/>
            <w:rFonts w:ascii="Arial" w:hAnsi="Arial" w:cs="Arial"/>
            <w:color w:val="0B0080"/>
            <w:sz w:val="15"/>
            <w:szCs w:val="15"/>
            <w:vertAlign w:val="superscript"/>
          </w:rPr>
          <w:t>[25]</w:t>
        </w:r>
      </w:hyperlink>
      <w:r>
        <w:rPr>
          <w:rFonts w:ascii="Arial" w:hAnsi="Arial" w:cs="Arial"/>
          <w:color w:val="222222"/>
          <w:sz w:val="19"/>
          <w:szCs w:val="19"/>
        </w:rPr>
        <w:t> By 2008, both </w:t>
      </w:r>
      <w:hyperlink r:id="rId37" w:tooltip="Nokia" w:history="1">
        <w:r>
          <w:rPr>
            <w:rStyle w:val="Hyperlink"/>
            <w:rFonts w:ascii="Arial" w:hAnsi="Arial" w:cs="Arial"/>
            <w:color w:val="0B0080"/>
            <w:sz w:val="19"/>
            <w:szCs w:val="19"/>
          </w:rPr>
          <w:t>Nokia</w:t>
        </w:r>
      </w:hyperlink>
      <w:r>
        <w:rPr>
          <w:rFonts w:ascii="Arial" w:hAnsi="Arial" w:cs="Arial"/>
          <w:color w:val="222222"/>
          <w:sz w:val="19"/>
          <w:szCs w:val="19"/>
        </w:rPr>
        <w:t xml:space="preserve"> and BlackBerry announced touch-based </w:t>
      </w:r>
      <w:proofErr w:type="spellStart"/>
      <w:r>
        <w:rPr>
          <w:rFonts w:ascii="Arial" w:hAnsi="Arial" w:cs="Arial"/>
          <w:color w:val="222222"/>
          <w:sz w:val="19"/>
          <w:szCs w:val="19"/>
        </w:rPr>
        <w:t>smartphones</w:t>
      </w:r>
      <w:proofErr w:type="spellEnd"/>
      <w:r>
        <w:rPr>
          <w:rFonts w:ascii="Arial" w:hAnsi="Arial" w:cs="Arial"/>
          <w:color w:val="222222"/>
          <w:sz w:val="19"/>
          <w:szCs w:val="19"/>
        </w:rPr>
        <w:t xml:space="preserve"> to rival the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"https://en.wikipedia.org/wiki/IPhone_3G" \o "IPhone 3G" </w:instrText>
      </w:r>
      <w:r>
        <w:rPr>
          <w:rFonts w:ascii="Arial" w:hAnsi="Arial" w:cs="Arial"/>
          <w:color w:val="222222"/>
          <w:sz w:val="19"/>
          <w:szCs w:val="19"/>
        </w:rPr>
        <w:fldChar w:fldCharType="separate"/>
      </w:r>
      <w:r>
        <w:rPr>
          <w:rStyle w:val="Hyperlink"/>
          <w:rFonts w:ascii="Arial" w:hAnsi="Arial" w:cs="Arial"/>
          <w:color w:val="0B0080"/>
          <w:sz w:val="19"/>
          <w:szCs w:val="19"/>
        </w:rPr>
        <w:t>iPhone</w:t>
      </w:r>
      <w:proofErr w:type="spellEnd"/>
      <w:r>
        <w:rPr>
          <w:rStyle w:val="Hyperlink"/>
          <w:rFonts w:ascii="Arial" w:hAnsi="Arial" w:cs="Arial"/>
          <w:color w:val="0B0080"/>
          <w:sz w:val="19"/>
          <w:szCs w:val="19"/>
        </w:rPr>
        <w:t xml:space="preserve"> 3G</w:t>
      </w:r>
      <w:r>
        <w:rPr>
          <w:rFonts w:ascii="Arial" w:hAnsi="Arial" w:cs="Arial"/>
          <w:color w:val="222222"/>
          <w:sz w:val="19"/>
          <w:szCs w:val="19"/>
        </w:rPr>
        <w:fldChar w:fldCharType="end"/>
      </w:r>
      <w:r>
        <w:rPr>
          <w:rFonts w:ascii="Arial" w:hAnsi="Arial" w:cs="Arial"/>
          <w:color w:val="222222"/>
          <w:sz w:val="19"/>
          <w:szCs w:val="19"/>
        </w:rPr>
        <w:t xml:space="preserve">, and Android's focus eventually switched to just </w:t>
      </w:r>
      <w:proofErr w:type="spellStart"/>
      <w:r>
        <w:rPr>
          <w:rFonts w:ascii="Arial" w:hAnsi="Arial" w:cs="Arial"/>
          <w:color w:val="222222"/>
          <w:sz w:val="19"/>
          <w:szCs w:val="19"/>
        </w:rPr>
        <w:t>touchscreens</w:t>
      </w:r>
      <w:proofErr w:type="spellEnd"/>
      <w:r>
        <w:rPr>
          <w:rFonts w:ascii="Arial" w:hAnsi="Arial" w:cs="Arial"/>
          <w:color w:val="222222"/>
          <w:sz w:val="19"/>
          <w:szCs w:val="19"/>
        </w:rPr>
        <w:t xml:space="preserve">. The first commercially available </w:t>
      </w:r>
      <w:proofErr w:type="spellStart"/>
      <w:r>
        <w:rPr>
          <w:rFonts w:ascii="Arial" w:hAnsi="Arial" w:cs="Arial"/>
          <w:color w:val="222222"/>
          <w:sz w:val="19"/>
          <w:szCs w:val="19"/>
        </w:rPr>
        <w:t>smartphone</w:t>
      </w:r>
      <w:proofErr w:type="spellEnd"/>
      <w:r>
        <w:rPr>
          <w:rFonts w:ascii="Arial" w:hAnsi="Arial" w:cs="Arial"/>
          <w:color w:val="222222"/>
          <w:sz w:val="19"/>
          <w:szCs w:val="19"/>
        </w:rPr>
        <w:t xml:space="preserve"> running Android was the </w:t>
      </w:r>
      <w:hyperlink r:id="rId38" w:tooltip="HTC Dream" w:history="1">
        <w:r>
          <w:rPr>
            <w:rStyle w:val="Hyperlink"/>
            <w:rFonts w:ascii="Arial" w:hAnsi="Arial" w:cs="Arial"/>
            <w:color w:val="0B0080"/>
            <w:sz w:val="19"/>
            <w:szCs w:val="19"/>
          </w:rPr>
          <w:t>HTC Dream</w:t>
        </w:r>
      </w:hyperlink>
      <w:r>
        <w:rPr>
          <w:rFonts w:ascii="Arial" w:hAnsi="Arial" w:cs="Arial"/>
          <w:color w:val="222222"/>
          <w:sz w:val="19"/>
          <w:szCs w:val="19"/>
        </w:rPr>
        <w:t>, also known as T-Mobile G1, announced on September 23, 2008.</w:t>
      </w:r>
      <w:hyperlink r:id="rId39" w:anchor="cite_note-26" w:history="1">
        <w:r>
          <w:rPr>
            <w:rStyle w:val="Hyperlink"/>
            <w:rFonts w:ascii="Arial" w:hAnsi="Arial" w:cs="Arial"/>
            <w:color w:val="0B0080"/>
            <w:sz w:val="15"/>
            <w:szCs w:val="15"/>
            <w:vertAlign w:val="superscript"/>
          </w:rPr>
          <w:t>[26</w:t>
        </w:r>
        <w:proofErr w:type="gramStart"/>
        <w:r>
          <w:rPr>
            <w:rStyle w:val="Hyperlink"/>
            <w:rFonts w:ascii="Arial" w:hAnsi="Arial" w:cs="Arial"/>
            <w:color w:val="0B0080"/>
            <w:sz w:val="15"/>
            <w:szCs w:val="15"/>
            <w:vertAlign w:val="superscript"/>
          </w:rPr>
          <w:t>]</w:t>
        </w:r>
        <w:proofErr w:type="gramEnd"/>
      </w:hyperlink>
      <w:hyperlink r:id="rId40" w:anchor="cite_note-27" w:history="1">
        <w:r>
          <w:rPr>
            <w:rStyle w:val="Hyperlink"/>
            <w:rFonts w:ascii="Arial" w:hAnsi="Arial" w:cs="Arial"/>
            <w:color w:val="0B0080"/>
            <w:sz w:val="15"/>
            <w:szCs w:val="15"/>
            <w:vertAlign w:val="superscript"/>
          </w:rPr>
          <w:t>[27]</w:t>
        </w:r>
      </w:hyperlink>
    </w:p>
    <w:p w:rsidR="00B85B80" w:rsidRDefault="00B85B80" w:rsidP="00B85B80">
      <w:pPr>
        <w:shd w:val="clear" w:color="auto" w:fill="F8F9FA"/>
        <w:jc w:val="center"/>
        <w:rPr>
          <w:rFonts w:ascii="Arial" w:hAnsi="Arial" w:cs="Arial"/>
          <w:color w:val="222222"/>
          <w:sz w:val="18"/>
          <w:szCs w:val="18"/>
        </w:rPr>
      </w:pPr>
      <w:r>
        <w:rPr>
          <w:rFonts w:ascii="Arial" w:hAnsi="Arial" w:cs="Arial"/>
          <w:noProof/>
          <w:color w:val="0B0080"/>
          <w:sz w:val="18"/>
          <w:szCs w:val="18"/>
        </w:rPr>
        <w:drawing>
          <wp:inline distT="0" distB="0" distL="0" distR="0">
            <wp:extent cx="1903730" cy="1316990"/>
            <wp:effectExtent l="19050" t="0" r="1270" b="0"/>
            <wp:docPr id="2" name="Picture 1" descr="https://upload.wikimedia.org/wikipedia/commons/thumb/1/1f/HTC_Android_T-Mobile_G1.jpg/200px-HTC_Android_T-Mobile_G1.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f/HTC_Android_T-Mobile_G1.jpg/200px-HTC_Android_T-Mobile_G1.jpg">
                      <a:hlinkClick r:id="rId41"/>
                    </pic:cNvPr>
                    <pic:cNvPicPr>
                      <a:picLocks noChangeAspect="1" noChangeArrowheads="1"/>
                    </pic:cNvPicPr>
                  </pic:nvPicPr>
                  <pic:blipFill>
                    <a:blip r:embed="rId42"/>
                    <a:srcRect/>
                    <a:stretch>
                      <a:fillRect/>
                    </a:stretch>
                  </pic:blipFill>
                  <pic:spPr bwMode="auto">
                    <a:xfrm>
                      <a:off x="0" y="0"/>
                      <a:ext cx="1903730" cy="1316990"/>
                    </a:xfrm>
                    <a:prstGeom prst="rect">
                      <a:avLst/>
                    </a:prstGeom>
                    <a:noFill/>
                    <a:ln w="9525">
                      <a:noFill/>
                      <a:miter lim="800000"/>
                      <a:headEnd/>
                      <a:tailEnd/>
                    </a:ln>
                  </pic:spPr>
                </pic:pic>
              </a:graphicData>
            </a:graphic>
          </wp:inline>
        </w:drawing>
      </w:r>
    </w:p>
    <w:p w:rsidR="00B85B80" w:rsidRDefault="00B85B80" w:rsidP="00B85B80">
      <w:pPr>
        <w:shd w:val="clear" w:color="auto" w:fill="F8F9FA"/>
        <w:spacing w:line="336" w:lineRule="atLeast"/>
        <w:rPr>
          <w:rFonts w:ascii="Arial" w:hAnsi="Arial" w:cs="Arial"/>
          <w:color w:val="222222"/>
          <w:sz w:val="17"/>
          <w:szCs w:val="17"/>
        </w:rPr>
      </w:pPr>
      <w:hyperlink r:id="rId43" w:tooltip="HTC Dream" w:history="1">
        <w:r>
          <w:rPr>
            <w:rStyle w:val="Hyperlink"/>
            <w:rFonts w:ascii="Arial" w:hAnsi="Arial" w:cs="Arial"/>
            <w:color w:val="0B0080"/>
            <w:sz w:val="17"/>
            <w:szCs w:val="17"/>
          </w:rPr>
          <w:t>HTC Dream</w:t>
        </w:r>
      </w:hyperlink>
      <w:r>
        <w:rPr>
          <w:rFonts w:ascii="Arial" w:hAnsi="Arial" w:cs="Arial"/>
          <w:color w:val="222222"/>
          <w:sz w:val="17"/>
          <w:szCs w:val="17"/>
        </w:rPr>
        <w:t> or T-Mobile G1, the first commercially released device running Android (2008)</w:t>
      </w:r>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On November 5, 2007, the </w:t>
      </w:r>
      <w:hyperlink r:id="rId44" w:tooltip="Open Handset Alliance" w:history="1">
        <w:r>
          <w:rPr>
            <w:rStyle w:val="Hyperlink"/>
            <w:rFonts w:ascii="Arial" w:hAnsi="Arial" w:cs="Arial"/>
            <w:color w:val="0B0080"/>
            <w:sz w:val="19"/>
            <w:szCs w:val="19"/>
          </w:rPr>
          <w:t>Open Handset Alliance</w:t>
        </w:r>
      </w:hyperlink>
      <w:r>
        <w:rPr>
          <w:rFonts w:ascii="Arial" w:hAnsi="Arial" w:cs="Arial"/>
          <w:color w:val="222222"/>
          <w:sz w:val="19"/>
          <w:szCs w:val="19"/>
        </w:rPr>
        <w:t>, a </w:t>
      </w:r>
      <w:hyperlink r:id="rId45" w:tooltip="Consortium" w:history="1">
        <w:r>
          <w:rPr>
            <w:rStyle w:val="Hyperlink"/>
            <w:rFonts w:ascii="Arial" w:hAnsi="Arial" w:cs="Arial"/>
            <w:color w:val="0B0080"/>
            <w:sz w:val="19"/>
            <w:szCs w:val="19"/>
          </w:rPr>
          <w:t>consortium</w:t>
        </w:r>
      </w:hyperlink>
      <w:r>
        <w:rPr>
          <w:rFonts w:ascii="Arial" w:hAnsi="Arial" w:cs="Arial"/>
          <w:color w:val="222222"/>
          <w:sz w:val="19"/>
          <w:szCs w:val="19"/>
        </w:rPr>
        <w:t> of technology companies including Google, device manufacturers such as </w:t>
      </w:r>
      <w:hyperlink r:id="rId46" w:tooltip="HTC" w:history="1">
        <w:r>
          <w:rPr>
            <w:rStyle w:val="Hyperlink"/>
            <w:rFonts w:ascii="Arial" w:hAnsi="Arial" w:cs="Arial"/>
            <w:color w:val="0B0080"/>
            <w:sz w:val="19"/>
            <w:szCs w:val="19"/>
          </w:rPr>
          <w:t>HTC</w:t>
        </w:r>
      </w:hyperlink>
      <w:r>
        <w:rPr>
          <w:rFonts w:ascii="Arial" w:hAnsi="Arial" w:cs="Arial"/>
          <w:color w:val="222222"/>
          <w:sz w:val="19"/>
          <w:szCs w:val="19"/>
        </w:rPr>
        <w:t>, </w:t>
      </w:r>
      <w:hyperlink r:id="rId47" w:tooltip="Motorola Mobility" w:history="1">
        <w:r>
          <w:rPr>
            <w:rStyle w:val="Hyperlink"/>
            <w:rFonts w:ascii="Arial" w:hAnsi="Arial" w:cs="Arial"/>
            <w:color w:val="0B0080"/>
            <w:sz w:val="19"/>
            <w:szCs w:val="19"/>
          </w:rPr>
          <w:t>Motorola</w:t>
        </w:r>
      </w:hyperlink>
      <w:r>
        <w:rPr>
          <w:rFonts w:ascii="Arial" w:hAnsi="Arial" w:cs="Arial"/>
          <w:color w:val="222222"/>
          <w:sz w:val="19"/>
          <w:szCs w:val="19"/>
        </w:rPr>
        <w:t> and </w:t>
      </w:r>
      <w:hyperlink r:id="rId48" w:tooltip="Samsung" w:history="1">
        <w:r>
          <w:rPr>
            <w:rStyle w:val="Hyperlink"/>
            <w:rFonts w:ascii="Arial" w:hAnsi="Arial" w:cs="Arial"/>
            <w:color w:val="0B0080"/>
            <w:sz w:val="19"/>
            <w:szCs w:val="19"/>
          </w:rPr>
          <w:t>Samsung</w:t>
        </w:r>
      </w:hyperlink>
      <w:r>
        <w:rPr>
          <w:rFonts w:ascii="Arial" w:hAnsi="Arial" w:cs="Arial"/>
          <w:color w:val="222222"/>
          <w:sz w:val="19"/>
          <w:szCs w:val="19"/>
        </w:rPr>
        <w:t>, wireless carriers such as </w:t>
      </w:r>
      <w:hyperlink r:id="rId49" w:tooltip="Sprint Corporation" w:history="1">
        <w:r>
          <w:rPr>
            <w:rStyle w:val="Hyperlink"/>
            <w:rFonts w:ascii="Arial" w:hAnsi="Arial" w:cs="Arial"/>
            <w:color w:val="0B0080"/>
            <w:sz w:val="19"/>
            <w:szCs w:val="19"/>
          </w:rPr>
          <w:t>Sprint</w:t>
        </w:r>
      </w:hyperlink>
      <w:r>
        <w:rPr>
          <w:rFonts w:ascii="Arial" w:hAnsi="Arial" w:cs="Arial"/>
          <w:color w:val="222222"/>
          <w:sz w:val="19"/>
          <w:szCs w:val="19"/>
        </w:rPr>
        <w:t> and </w:t>
      </w:r>
      <w:hyperlink r:id="rId50" w:tooltip="T-Mobile US" w:history="1">
        <w:r>
          <w:rPr>
            <w:rStyle w:val="Hyperlink"/>
            <w:rFonts w:ascii="Arial" w:hAnsi="Arial" w:cs="Arial"/>
            <w:color w:val="0B0080"/>
            <w:sz w:val="19"/>
            <w:szCs w:val="19"/>
          </w:rPr>
          <w:t>T-Mobile</w:t>
        </w:r>
      </w:hyperlink>
      <w:r>
        <w:rPr>
          <w:rFonts w:ascii="Arial" w:hAnsi="Arial" w:cs="Arial"/>
          <w:color w:val="222222"/>
          <w:sz w:val="19"/>
          <w:szCs w:val="19"/>
        </w:rPr>
        <w:t>, and chipset makers such as </w:t>
      </w:r>
      <w:hyperlink r:id="rId51" w:tooltip="Qualcomm" w:history="1">
        <w:r>
          <w:rPr>
            <w:rStyle w:val="Hyperlink"/>
            <w:rFonts w:ascii="Arial" w:hAnsi="Arial" w:cs="Arial"/>
            <w:color w:val="0B0080"/>
            <w:sz w:val="19"/>
            <w:szCs w:val="19"/>
          </w:rPr>
          <w:t>Qualcomm</w:t>
        </w:r>
      </w:hyperlink>
      <w:r>
        <w:rPr>
          <w:rFonts w:ascii="Arial" w:hAnsi="Arial" w:cs="Arial"/>
          <w:color w:val="222222"/>
          <w:sz w:val="19"/>
          <w:szCs w:val="19"/>
        </w:rPr>
        <w:t> and </w:t>
      </w:r>
      <w:hyperlink r:id="rId52" w:tooltip="Texas Instruments" w:history="1">
        <w:r>
          <w:rPr>
            <w:rStyle w:val="Hyperlink"/>
            <w:rFonts w:ascii="Arial" w:hAnsi="Arial" w:cs="Arial"/>
            <w:color w:val="0B0080"/>
            <w:sz w:val="19"/>
            <w:szCs w:val="19"/>
          </w:rPr>
          <w:t>Texas Instruments</w:t>
        </w:r>
      </w:hyperlink>
      <w:r>
        <w:rPr>
          <w:rFonts w:ascii="Arial" w:hAnsi="Arial" w:cs="Arial"/>
          <w:color w:val="222222"/>
          <w:sz w:val="19"/>
          <w:szCs w:val="19"/>
        </w:rPr>
        <w:t>, unveiled itself, with a goal to develop "the first truly open and comprehensive platform for mobile devices".</w:t>
      </w:r>
      <w:hyperlink r:id="rId53" w:anchor="cite_note-Announcement_of_OHA-28" w:history="1">
        <w:r>
          <w:rPr>
            <w:rStyle w:val="Hyperlink"/>
            <w:rFonts w:ascii="Arial" w:hAnsi="Arial" w:cs="Arial"/>
            <w:color w:val="0B0080"/>
            <w:sz w:val="15"/>
            <w:szCs w:val="15"/>
            <w:vertAlign w:val="superscript"/>
          </w:rPr>
          <w:t>[28]</w:t>
        </w:r>
      </w:hyperlink>
      <w:hyperlink r:id="rId54" w:anchor="cite_note-29" w:history="1">
        <w:r>
          <w:rPr>
            <w:rStyle w:val="Hyperlink"/>
            <w:rFonts w:ascii="Arial" w:hAnsi="Arial" w:cs="Arial"/>
            <w:color w:val="0B0080"/>
            <w:sz w:val="15"/>
            <w:szCs w:val="15"/>
            <w:vertAlign w:val="superscript"/>
          </w:rPr>
          <w:t>[29]</w:t>
        </w:r>
      </w:hyperlink>
      <w:hyperlink r:id="rId55" w:anchor="cite_note-30" w:history="1">
        <w:r>
          <w:rPr>
            <w:rStyle w:val="Hyperlink"/>
            <w:rFonts w:ascii="Arial" w:hAnsi="Arial" w:cs="Arial"/>
            <w:color w:val="0B0080"/>
            <w:sz w:val="15"/>
            <w:szCs w:val="15"/>
            <w:vertAlign w:val="superscript"/>
          </w:rPr>
          <w:t>[30]</w:t>
        </w:r>
      </w:hyperlink>
      <w:r>
        <w:rPr>
          <w:rFonts w:ascii="Arial" w:hAnsi="Arial" w:cs="Arial"/>
          <w:color w:val="222222"/>
          <w:sz w:val="19"/>
          <w:szCs w:val="19"/>
        </w:rPr>
        <w:t> Within a year, the Open Handset Alliance faced two other </w:t>
      </w:r>
      <w:hyperlink r:id="rId56" w:tooltip="Open-source software" w:history="1">
        <w:r>
          <w:rPr>
            <w:rStyle w:val="Hyperlink"/>
            <w:rFonts w:ascii="Arial" w:hAnsi="Arial" w:cs="Arial"/>
            <w:color w:val="0B0080"/>
            <w:sz w:val="19"/>
            <w:szCs w:val="19"/>
          </w:rPr>
          <w:t>open source</w:t>
        </w:r>
      </w:hyperlink>
      <w:r>
        <w:rPr>
          <w:rFonts w:ascii="Arial" w:hAnsi="Arial" w:cs="Arial"/>
          <w:color w:val="222222"/>
          <w:sz w:val="19"/>
          <w:szCs w:val="19"/>
        </w:rPr>
        <w:t> competitors, the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"https://en.wikipedia.org/wiki/Symbian_Foundation" \o "Symbian Foundation" </w:instrText>
      </w:r>
      <w:r>
        <w:rPr>
          <w:rFonts w:ascii="Arial" w:hAnsi="Arial" w:cs="Arial"/>
          <w:color w:val="222222"/>
          <w:sz w:val="19"/>
          <w:szCs w:val="19"/>
        </w:rPr>
        <w:fldChar w:fldCharType="separate"/>
      </w:r>
      <w:r>
        <w:rPr>
          <w:rStyle w:val="Hyperlink"/>
          <w:rFonts w:ascii="Arial" w:hAnsi="Arial" w:cs="Arial"/>
          <w:color w:val="0B0080"/>
          <w:sz w:val="19"/>
          <w:szCs w:val="19"/>
        </w:rPr>
        <w:t>Symbian</w:t>
      </w:r>
      <w:proofErr w:type="spellEnd"/>
      <w:r>
        <w:rPr>
          <w:rStyle w:val="Hyperlink"/>
          <w:rFonts w:ascii="Arial" w:hAnsi="Arial" w:cs="Arial"/>
          <w:color w:val="0B0080"/>
          <w:sz w:val="19"/>
          <w:szCs w:val="19"/>
        </w:rPr>
        <w:t xml:space="preserve"> Foundation</w:t>
      </w:r>
      <w:r>
        <w:rPr>
          <w:rFonts w:ascii="Arial" w:hAnsi="Arial" w:cs="Arial"/>
          <w:color w:val="222222"/>
          <w:sz w:val="19"/>
          <w:szCs w:val="19"/>
        </w:rPr>
        <w:fldChar w:fldCharType="end"/>
      </w:r>
      <w:r>
        <w:rPr>
          <w:rFonts w:ascii="Arial" w:hAnsi="Arial" w:cs="Arial"/>
          <w:color w:val="222222"/>
          <w:sz w:val="19"/>
          <w:szCs w:val="19"/>
        </w:rPr>
        <w:t> and the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"https://en.wikipedia.org/wiki/LiMo_Foundation" \o "LiMo Foundation" </w:instrText>
      </w:r>
      <w:r>
        <w:rPr>
          <w:rFonts w:ascii="Arial" w:hAnsi="Arial" w:cs="Arial"/>
          <w:color w:val="222222"/>
          <w:sz w:val="19"/>
          <w:szCs w:val="19"/>
        </w:rPr>
        <w:fldChar w:fldCharType="separate"/>
      </w:r>
      <w:r>
        <w:rPr>
          <w:rStyle w:val="Hyperlink"/>
          <w:rFonts w:ascii="Arial" w:hAnsi="Arial" w:cs="Arial"/>
          <w:color w:val="0B0080"/>
          <w:sz w:val="19"/>
          <w:szCs w:val="19"/>
        </w:rPr>
        <w:t>LiMo</w:t>
      </w:r>
      <w:proofErr w:type="spellEnd"/>
      <w:r>
        <w:rPr>
          <w:rStyle w:val="Hyperlink"/>
          <w:rFonts w:ascii="Arial" w:hAnsi="Arial" w:cs="Arial"/>
          <w:color w:val="0B0080"/>
          <w:sz w:val="19"/>
          <w:szCs w:val="19"/>
        </w:rPr>
        <w:t xml:space="preserve"> Foundation</w:t>
      </w:r>
      <w:r>
        <w:rPr>
          <w:rFonts w:ascii="Arial" w:hAnsi="Arial" w:cs="Arial"/>
          <w:color w:val="222222"/>
          <w:sz w:val="19"/>
          <w:szCs w:val="19"/>
        </w:rPr>
        <w:fldChar w:fldCharType="end"/>
      </w:r>
      <w:r>
        <w:rPr>
          <w:rFonts w:ascii="Arial" w:hAnsi="Arial" w:cs="Arial"/>
          <w:color w:val="222222"/>
          <w:sz w:val="19"/>
          <w:szCs w:val="19"/>
        </w:rPr>
        <w:t>, the latter also developing a </w:t>
      </w:r>
      <w:hyperlink r:id="rId57" w:tooltip="Linux" w:history="1">
        <w:r>
          <w:rPr>
            <w:rStyle w:val="Hyperlink"/>
            <w:rFonts w:ascii="Arial" w:hAnsi="Arial" w:cs="Arial"/>
            <w:color w:val="0B0080"/>
            <w:sz w:val="19"/>
            <w:szCs w:val="19"/>
          </w:rPr>
          <w:t>Linux</w:t>
        </w:r>
      </w:hyperlink>
      <w:r>
        <w:rPr>
          <w:rFonts w:ascii="Arial" w:hAnsi="Arial" w:cs="Arial"/>
          <w:color w:val="222222"/>
          <w:sz w:val="19"/>
          <w:szCs w:val="19"/>
        </w:rPr>
        <w:t>-based mobile operating system like Google. In September 2007, </w:t>
      </w:r>
      <w:hyperlink r:id="rId58" w:tooltip="InformationWeek" w:history="1">
        <w:r>
          <w:rPr>
            <w:rStyle w:val="Hyperlink"/>
            <w:rFonts w:ascii="Arial" w:hAnsi="Arial" w:cs="Arial"/>
            <w:i/>
            <w:iCs/>
            <w:color w:val="0B0080"/>
            <w:sz w:val="19"/>
            <w:szCs w:val="19"/>
          </w:rPr>
          <w:t>InformationWeek</w:t>
        </w:r>
      </w:hyperlink>
      <w:r>
        <w:rPr>
          <w:rFonts w:ascii="Arial" w:hAnsi="Arial" w:cs="Arial"/>
          <w:color w:val="222222"/>
          <w:sz w:val="19"/>
          <w:szCs w:val="19"/>
        </w:rPr>
        <w:t xml:space="preserve"> covered an </w:t>
      </w:r>
      <w:proofErr w:type="spellStart"/>
      <w:r>
        <w:rPr>
          <w:rFonts w:ascii="Arial" w:hAnsi="Arial" w:cs="Arial"/>
          <w:color w:val="222222"/>
          <w:sz w:val="19"/>
          <w:szCs w:val="19"/>
        </w:rPr>
        <w:t>Evalueserve</w:t>
      </w:r>
      <w:proofErr w:type="spellEnd"/>
      <w:r>
        <w:rPr>
          <w:rFonts w:ascii="Arial" w:hAnsi="Arial" w:cs="Arial"/>
          <w:color w:val="222222"/>
          <w:sz w:val="19"/>
          <w:szCs w:val="19"/>
        </w:rPr>
        <w:t xml:space="preserve"> study reporting that Google had filed several </w:t>
      </w:r>
      <w:hyperlink r:id="rId59" w:tooltip="Patent" w:history="1">
        <w:r>
          <w:rPr>
            <w:rStyle w:val="Hyperlink"/>
            <w:rFonts w:ascii="Arial" w:hAnsi="Arial" w:cs="Arial"/>
            <w:color w:val="0B0080"/>
            <w:sz w:val="19"/>
            <w:szCs w:val="19"/>
          </w:rPr>
          <w:t>patent</w:t>
        </w:r>
      </w:hyperlink>
      <w:r>
        <w:rPr>
          <w:rFonts w:ascii="Arial" w:hAnsi="Arial" w:cs="Arial"/>
          <w:color w:val="222222"/>
          <w:sz w:val="19"/>
          <w:szCs w:val="19"/>
        </w:rPr>
        <w:t> applications in the area of mobile telephony.</w:t>
      </w:r>
      <w:hyperlink r:id="rId60" w:anchor="cite_note-31" w:history="1">
        <w:r>
          <w:rPr>
            <w:rStyle w:val="Hyperlink"/>
            <w:rFonts w:ascii="Arial" w:hAnsi="Arial" w:cs="Arial"/>
            <w:color w:val="0B0080"/>
            <w:sz w:val="15"/>
            <w:szCs w:val="15"/>
            <w:vertAlign w:val="superscript"/>
          </w:rPr>
          <w:t>[31</w:t>
        </w:r>
        <w:proofErr w:type="gramStart"/>
        <w:r>
          <w:rPr>
            <w:rStyle w:val="Hyperlink"/>
            <w:rFonts w:ascii="Arial" w:hAnsi="Arial" w:cs="Arial"/>
            <w:color w:val="0B0080"/>
            <w:sz w:val="15"/>
            <w:szCs w:val="15"/>
            <w:vertAlign w:val="superscript"/>
          </w:rPr>
          <w:t>]</w:t>
        </w:r>
        <w:proofErr w:type="gramEnd"/>
      </w:hyperlink>
      <w:hyperlink r:id="rId61" w:anchor="cite_note-32" w:history="1">
        <w:r>
          <w:rPr>
            <w:rStyle w:val="Hyperlink"/>
            <w:rFonts w:ascii="Arial" w:hAnsi="Arial" w:cs="Arial"/>
            <w:color w:val="0B0080"/>
            <w:sz w:val="15"/>
            <w:szCs w:val="15"/>
            <w:vertAlign w:val="superscript"/>
          </w:rPr>
          <w:t>[32]</w:t>
        </w:r>
      </w:hyperlink>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Since 2008, Android has seen </w:t>
      </w:r>
      <w:hyperlink r:id="rId62" w:tooltip="Android version history" w:history="1">
        <w:r>
          <w:rPr>
            <w:rStyle w:val="Hyperlink"/>
            <w:rFonts w:ascii="Arial" w:hAnsi="Arial" w:cs="Arial"/>
            <w:color w:val="0B0080"/>
            <w:sz w:val="19"/>
            <w:szCs w:val="19"/>
          </w:rPr>
          <w:t>numerous updates</w:t>
        </w:r>
      </w:hyperlink>
      <w:r>
        <w:rPr>
          <w:rFonts w:ascii="Arial" w:hAnsi="Arial" w:cs="Arial"/>
          <w:color w:val="222222"/>
          <w:sz w:val="19"/>
          <w:szCs w:val="19"/>
        </w:rPr>
        <w:t> which have incrementally improved the operating system, adding new features and fixing </w:t>
      </w:r>
      <w:hyperlink r:id="rId63" w:tooltip="Software bug" w:history="1">
        <w:r>
          <w:rPr>
            <w:rStyle w:val="Hyperlink"/>
            <w:rFonts w:ascii="Arial" w:hAnsi="Arial" w:cs="Arial"/>
            <w:color w:val="0B0080"/>
            <w:sz w:val="19"/>
            <w:szCs w:val="19"/>
          </w:rPr>
          <w:t>bugs</w:t>
        </w:r>
      </w:hyperlink>
      <w:r>
        <w:rPr>
          <w:rFonts w:ascii="Arial" w:hAnsi="Arial" w:cs="Arial"/>
          <w:color w:val="222222"/>
          <w:sz w:val="19"/>
          <w:szCs w:val="19"/>
        </w:rPr>
        <w:t> in previous releases. Each major release is named in alphabetical order after a dessert or sugary treat, with the first few Android versions being called "</w:t>
      </w:r>
      <w:hyperlink r:id="rId64" w:tooltip="Cupcake" w:history="1">
        <w:r>
          <w:rPr>
            <w:rStyle w:val="Hyperlink"/>
            <w:rFonts w:ascii="Arial" w:hAnsi="Arial" w:cs="Arial"/>
            <w:color w:val="0B0080"/>
            <w:sz w:val="19"/>
            <w:szCs w:val="19"/>
          </w:rPr>
          <w:t>Cupcake</w:t>
        </w:r>
      </w:hyperlink>
      <w:r>
        <w:rPr>
          <w:rFonts w:ascii="Arial" w:hAnsi="Arial" w:cs="Arial"/>
          <w:color w:val="222222"/>
          <w:sz w:val="19"/>
          <w:szCs w:val="19"/>
        </w:rPr>
        <w:t>", "</w:t>
      </w:r>
      <w:hyperlink r:id="rId65" w:tooltip="Donut" w:history="1">
        <w:r>
          <w:rPr>
            <w:rStyle w:val="Hyperlink"/>
            <w:rFonts w:ascii="Arial" w:hAnsi="Arial" w:cs="Arial"/>
            <w:color w:val="0B0080"/>
            <w:sz w:val="19"/>
            <w:szCs w:val="19"/>
          </w:rPr>
          <w:t>Donut</w:t>
        </w:r>
      </w:hyperlink>
      <w:r>
        <w:rPr>
          <w:rFonts w:ascii="Arial" w:hAnsi="Arial" w:cs="Arial"/>
          <w:color w:val="222222"/>
          <w:sz w:val="19"/>
          <w:szCs w:val="19"/>
        </w:rPr>
        <w:t>",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"https://en.wikipedia.org/wiki/Eclair" \o "Eclair" </w:instrText>
      </w:r>
      <w:r>
        <w:rPr>
          <w:rFonts w:ascii="Arial" w:hAnsi="Arial" w:cs="Arial"/>
          <w:color w:val="222222"/>
          <w:sz w:val="19"/>
          <w:szCs w:val="19"/>
        </w:rPr>
        <w:fldChar w:fldCharType="separate"/>
      </w:r>
      <w:r>
        <w:rPr>
          <w:rStyle w:val="Hyperlink"/>
          <w:rFonts w:ascii="Arial" w:hAnsi="Arial" w:cs="Arial"/>
          <w:color w:val="0B0080"/>
          <w:sz w:val="19"/>
          <w:szCs w:val="19"/>
        </w:rPr>
        <w:t>Eclair</w:t>
      </w:r>
      <w:proofErr w:type="spellEnd"/>
      <w:r>
        <w:rPr>
          <w:rFonts w:ascii="Arial" w:hAnsi="Arial" w:cs="Arial"/>
          <w:color w:val="222222"/>
          <w:sz w:val="19"/>
          <w:szCs w:val="19"/>
        </w:rPr>
        <w:fldChar w:fldCharType="end"/>
      </w:r>
      <w:r>
        <w:rPr>
          <w:rFonts w:ascii="Arial" w:hAnsi="Arial" w:cs="Arial"/>
          <w:color w:val="222222"/>
          <w:sz w:val="19"/>
          <w:szCs w:val="19"/>
        </w:rPr>
        <w:t xml:space="preserve">", and </w:t>
      </w:r>
      <w:r>
        <w:rPr>
          <w:rFonts w:ascii="Arial" w:hAnsi="Arial" w:cs="Arial"/>
          <w:color w:val="222222"/>
          <w:sz w:val="19"/>
          <w:szCs w:val="19"/>
        </w:rPr>
        <w:lastRenderedPageBreak/>
        <w:t>"</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"https://en.wikipedia.org/wiki/Frozen_yogurt" \o "Frozen yogurt" </w:instrText>
      </w:r>
      <w:r>
        <w:rPr>
          <w:rFonts w:ascii="Arial" w:hAnsi="Arial" w:cs="Arial"/>
          <w:color w:val="222222"/>
          <w:sz w:val="19"/>
          <w:szCs w:val="19"/>
        </w:rPr>
        <w:fldChar w:fldCharType="separate"/>
      </w:r>
      <w:r>
        <w:rPr>
          <w:rStyle w:val="Hyperlink"/>
          <w:rFonts w:ascii="Arial" w:hAnsi="Arial" w:cs="Arial"/>
          <w:color w:val="0B0080"/>
          <w:sz w:val="19"/>
          <w:szCs w:val="19"/>
        </w:rPr>
        <w:t>Froyo</w:t>
      </w:r>
      <w:proofErr w:type="spellEnd"/>
      <w:r>
        <w:rPr>
          <w:rFonts w:ascii="Arial" w:hAnsi="Arial" w:cs="Arial"/>
          <w:color w:val="222222"/>
          <w:sz w:val="19"/>
          <w:szCs w:val="19"/>
        </w:rPr>
        <w:fldChar w:fldCharType="end"/>
      </w:r>
      <w:r>
        <w:rPr>
          <w:rFonts w:ascii="Arial" w:hAnsi="Arial" w:cs="Arial"/>
          <w:color w:val="222222"/>
          <w:sz w:val="19"/>
          <w:szCs w:val="19"/>
        </w:rPr>
        <w:t>", in that order. During its announcement of </w:t>
      </w:r>
      <w:hyperlink r:id="rId66" w:tooltip="Android KitKat" w:history="1">
        <w:r>
          <w:rPr>
            <w:rStyle w:val="Hyperlink"/>
            <w:rFonts w:ascii="Arial" w:hAnsi="Arial" w:cs="Arial"/>
            <w:color w:val="0B0080"/>
            <w:sz w:val="19"/>
            <w:szCs w:val="19"/>
          </w:rPr>
          <w:t xml:space="preserve">Android </w:t>
        </w:r>
        <w:proofErr w:type="spellStart"/>
        <w:r>
          <w:rPr>
            <w:rStyle w:val="Hyperlink"/>
            <w:rFonts w:ascii="Arial" w:hAnsi="Arial" w:cs="Arial"/>
            <w:color w:val="0B0080"/>
            <w:sz w:val="19"/>
            <w:szCs w:val="19"/>
          </w:rPr>
          <w:t>KitKat</w:t>
        </w:r>
        <w:proofErr w:type="spellEnd"/>
      </w:hyperlink>
      <w:r>
        <w:rPr>
          <w:rFonts w:ascii="Arial" w:hAnsi="Arial" w:cs="Arial"/>
          <w:color w:val="222222"/>
          <w:sz w:val="19"/>
          <w:szCs w:val="19"/>
        </w:rPr>
        <w:t> in 2013, Google explained that "Since these devices make our lives so sweet, each Android version is named after a dessert", although a Google spokesperson told </w:t>
      </w:r>
      <w:hyperlink r:id="rId67" w:tooltip="CNN" w:history="1">
        <w:r>
          <w:rPr>
            <w:rStyle w:val="Hyperlink"/>
            <w:rFonts w:ascii="Arial" w:hAnsi="Arial" w:cs="Arial"/>
            <w:color w:val="0B0080"/>
            <w:sz w:val="19"/>
            <w:szCs w:val="19"/>
          </w:rPr>
          <w:t>CNN</w:t>
        </w:r>
      </w:hyperlink>
      <w:r>
        <w:rPr>
          <w:rFonts w:ascii="Arial" w:hAnsi="Arial" w:cs="Arial"/>
          <w:color w:val="222222"/>
          <w:sz w:val="19"/>
          <w:szCs w:val="19"/>
        </w:rPr>
        <w:t> in an interview that "It's kind of like an internal team thing, and we prefer to be a little bit — how should I say — a bit inscrutable in the matter, I'll say".</w:t>
      </w:r>
      <w:hyperlink r:id="rId68" w:anchor="cite_note-33" w:history="1">
        <w:r>
          <w:rPr>
            <w:rStyle w:val="Hyperlink"/>
            <w:rFonts w:ascii="Arial" w:hAnsi="Arial" w:cs="Arial"/>
            <w:color w:val="0B0080"/>
            <w:sz w:val="15"/>
            <w:szCs w:val="15"/>
            <w:vertAlign w:val="superscript"/>
          </w:rPr>
          <w:t>[33]</w:t>
        </w:r>
      </w:hyperlink>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In 2010, Google launched its </w:t>
      </w:r>
      <w:hyperlink r:id="rId69" w:tooltip="Google Nexus" w:history="1">
        <w:r>
          <w:rPr>
            <w:rStyle w:val="Hyperlink"/>
            <w:rFonts w:ascii="Arial" w:hAnsi="Arial" w:cs="Arial"/>
            <w:color w:val="0B0080"/>
            <w:sz w:val="19"/>
            <w:szCs w:val="19"/>
          </w:rPr>
          <w:t>Nexus</w:t>
        </w:r>
      </w:hyperlink>
      <w:r>
        <w:rPr>
          <w:rFonts w:ascii="Arial" w:hAnsi="Arial" w:cs="Arial"/>
          <w:color w:val="222222"/>
          <w:sz w:val="19"/>
          <w:szCs w:val="19"/>
        </w:rPr>
        <w:t> series of devices, a lineup in which Google partnered with different device manufacturers to produce new devices and introduce new Android versions. The series was described as having "played a pivotal role in Android's history by introducing new software iterations and hardware standards across the board", and became known for its "</w:t>
      </w:r>
      <w:hyperlink r:id="rId70" w:tooltip="Software bloat" w:history="1">
        <w:r>
          <w:rPr>
            <w:rStyle w:val="Hyperlink"/>
            <w:rFonts w:ascii="Arial" w:hAnsi="Arial" w:cs="Arial"/>
            <w:color w:val="0B0080"/>
            <w:sz w:val="19"/>
            <w:szCs w:val="19"/>
          </w:rPr>
          <w:t>bloat-free</w:t>
        </w:r>
      </w:hyperlink>
      <w:r>
        <w:rPr>
          <w:rFonts w:ascii="Arial" w:hAnsi="Arial" w:cs="Arial"/>
          <w:color w:val="222222"/>
          <w:sz w:val="19"/>
          <w:szCs w:val="19"/>
        </w:rPr>
        <w:t>" software with "timely ... updates".</w:t>
      </w:r>
      <w:hyperlink r:id="rId71" w:anchor="cite_note-34" w:history="1">
        <w:r>
          <w:rPr>
            <w:rStyle w:val="Hyperlink"/>
            <w:rFonts w:ascii="Arial" w:hAnsi="Arial" w:cs="Arial"/>
            <w:color w:val="0B0080"/>
            <w:sz w:val="15"/>
            <w:szCs w:val="15"/>
            <w:vertAlign w:val="superscript"/>
          </w:rPr>
          <w:t>[34]</w:t>
        </w:r>
      </w:hyperlink>
      <w:r>
        <w:rPr>
          <w:rFonts w:ascii="Arial" w:hAnsi="Arial" w:cs="Arial"/>
          <w:color w:val="222222"/>
          <w:sz w:val="19"/>
          <w:szCs w:val="19"/>
        </w:rPr>
        <w:t> At its </w:t>
      </w:r>
      <w:hyperlink r:id="rId72" w:tooltip="Google I/O" w:history="1">
        <w:r>
          <w:rPr>
            <w:rStyle w:val="Hyperlink"/>
            <w:rFonts w:ascii="Arial" w:hAnsi="Arial" w:cs="Arial"/>
            <w:color w:val="0B0080"/>
            <w:sz w:val="19"/>
            <w:szCs w:val="19"/>
          </w:rPr>
          <w:t>developer conference</w:t>
        </w:r>
      </w:hyperlink>
      <w:r>
        <w:rPr>
          <w:rFonts w:ascii="Arial" w:hAnsi="Arial" w:cs="Arial"/>
          <w:color w:val="222222"/>
          <w:sz w:val="19"/>
          <w:szCs w:val="19"/>
        </w:rPr>
        <w:t> in May 2013, Google announced a special version of the </w:t>
      </w:r>
      <w:hyperlink r:id="rId73" w:tooltip="Samsung Galaxy S4" w:history="1">
        <w:r>
          <w:rPr>
            <w:rStyle w:val="Hyperlink"/>
            <w:rFonts w:ascii="Arial" w:hAnsi="Arial" w:cs="Arial"/>
            <w:color w:val="0B0080"/>
            <w:sz w:val="19"/>
            <w:szCs w:val="19"/>
          </w:rPr>
          <w:t>Samsung Galaxy S4</w:t>
        </w:r>
      </w:hyperlink>
      <w:r>
        <w:rPr>
          <w:rFonts w:ascii="Arial" w:hAnsi="Arial" w:cs="Arial"/>
          <w:color w:val="222222"/>
          <w:sz w:val="19"/>
          <w:szCs w:val="19"/>
        </w:rPr>
        <w:t xml:space="preserve">, where, instead of using Samsung's own Android customization, the phone </w:t>
      </w:r>
      <w:proofErr w:type="spellStart"/>
      <w:r>
        <w:rPr>
          <w:rFonts w:ascii="Arial" w:hAnsi="Arial" w:cs="Arial"/>
          <w:color w:val="222222"/>
          <w:sz w:val="19"/>
          <w:szCs w:val="19"/>
        </w:rPr>
        <w:t>ran</w:t>
      </w:r>
      <w:proofErr w:type="spellEnd"/>
      <w:r>
        <w:rPr>
          <w:rFonts w:ascii="Arial" w:hAnsi="Arial" w:cs="Arial"/>
          <w:color w:val="222222"/>
          <w:sz w:val="19"/>
          <w:szCs w:val="19"/>
        </w:rPr>
        <w:t xml:space="preserve"> "stock Android" and was promised to receive new system updates fast.</w:t>
      </w:r>
      <w:hyperlink r:id="rId74" w:anchor="cite_note-35" w:history="1">
        <w:r>
          <w:rPr>
            <w:rStyle w:val="Hyperlink"/>
            <w:rFonts w:ascii="Arial" w:hAnsi="Arial" w:cs="Arial"/>
            <w:color w:val="0B0080"/>
            <w:sz w:val="15"/>
            <w:szCs w:val="15"/>
            <w:vertAlign w:val="superscript"/>
          </w:rPr>
          <w:t>[35]</w:t>
        </w:r>
      </w:hyperlink>
      <w:r>
        <w:rPr>
          <w:rFonts w:ascii="Arial" w:hAnsi="Arial" w:cs="Arial"/>
          <w:color w:val="222222"/>
          <w:sz w:val="19"/>
          <w:szCs w:val="19"/>
        </w:rPr>
        <w:t> The device would become the start of the </w:t>
      </w:r>
      <w:hyperlink r:id="rId75" w:tooltip="List of Google Play edition devices" w:history="1">
        <w:r>
          <w:rPr>
            <w:rStyle w:val="Hyperlink"/>
            <w:rFonts w:ascii="Arial" w:hAnsi="Arial" w:cs="Arial"/>
            <w:color w:val="0B0080"/>
            <w:sz w:val="19"/>
            <w:szCs w:val="19"/>
          </w:rPr>
          <w:t>Google Play edition</w:t>
        </w:r>
      </w:hyperlink>
      <w:r>
        <w:rPr>
          <w:rFonts w:ascii="Arial" w:hAnsi="Arial" w:cs="Arial"/>
          <w:color w:val="222222"/>
          <w:sz w:val="19"/>
          <w:szCs w:val="19"/>
        </w:rPr>
        <w:t> program, and was followed by other devices, including the </w:t>
      </w:r>
      <w:hyperlink r:id="rId76" w:tooltip="HTC One (M7)" w:history="1">
        <w:r>
          <w:rPr>
            <w:rStyle w:val="Hyperlink"/>
            <w:rFonts w:ascii="Arial" w:hAnsi="Arial" w:cs="Arial"/>
            <w:color w:val="0B0080"/>
            <w:sz w:val="19"/>
            <w:szCs w:val="19"/>
          </w:rPr>
          <w:t>HTC One</w:t>
        </w:r>
      </w:hyperlink>
      <w:r>
        <w:rPr>
          <w:rFonts w:ascii="Arial" w:hAnsi="Arial" w:cs="Arial"/>
          <w:color w:val="222222"/>
          <w:sz w:val="19"/>
          <w:szCs w:val="19"/>
        </w:rPr>
        <w:t> Google Play edition,</w:t>
      </w:r>
      <w:hyperlink r:id="rId77" w:anchor="cite_note-36" w:history="1">
        <w:r>
          <w:rPr>
            <w:rStyle w:val="Hyperlink"/>
            <w:rFonts w:ascii="Arial" w:hAnsi="Arial" w:cs="Arial"/>
            <w:color w:val="0B0080"/>
            <w:sz w:val="15"/>
            <w:szCs w:val="15"/>
            <w:vertAlign w:val="superscript"/>
          </w:rPr>
          <w:t>[36]</w:t>
        </w:r>
      </w:hyperlink>
      <w:r>
        <w:rPr>
          <w:rFonts w:ascii="Arial" w:hAnsi="Arial" w:cs="Arial"/>
          <w:color w:val="222222"/>
          <w:sz w:val="19"/>
          <w:szCs w:val="19"/>
        </w:rPr>
        <w:t> and </w:t>
      </w:r>
      <w:hyperlink r:id="rId78" w:tooltip="Moto G (1st generation)" w:history="1">
        <w:r>
          <w:rPr>
            <w:rStyle w:val="Hyperlink"/>
            <w:rFonts w:ascii="Arial" w:hAnsi="Arial" w:cs="Arial"/>
            <w:color w:val="0B0080"/>
            <w:sz w:val="19"/>
            <w:szCs w:val="19"/>
          </w:rPr>
          <w:t>Moto G</w:t>
        </w:r>
      </w:hyperlink>
      <w:r>
        <w:rPr>
          <w:rFonts w:ascii="Arial" w:hAnsi="Arial" w:cs="Arial"/>
          <w:color w:val="222222"/>
          <w:sz w:val="19"/>
          <w:szCs w:val="19"/>
        </w:rPr>
        <w:t> Google Play edition.</w:t>
      </w:r>
      <w:hyperlink r:id="rId79" w:anchor="cite_note-37" w:history="1">
        <w:r>
          <w:rPr>
            <w:rStyle w:val="Hyperlink"/>
            <w:rFonts w:ascii="Arial" w:hAnsi="Arial" w:cs="Arial"/>
            <w:color w:val="0B0080"/>
            <w:sz w:val="15"/>
            <w:szCs w:val="15"/>
            <w:vertAlign w:val="superscript"/>
          </w:rPr>
          <w:t>[37]</w:t>
        </w:r>
      </w:hyperlink>
      <w:r>
        <w:rPr>
          <w:rFonts w:ascii="Arial" w:hAnsi="Arial" w:cs="Arial"/>
          <w:color w:val="222222"/>
          <w:sz w:val="19"/>
          <w:szCs w:val="19"/>
        </w:rPr>
        <w:t> In 2015, </w:t>
      </w:r>
      <w:hyperlink r:id="rId80" w:tooltip="Ars Technica" w:history="1">
        <w:proofErr w:type="spellStart"/>
        <w:r>
          <w:rPr>
            <w:rStyle w:val="Hyperlink"/>
            <w:rFonts w:ascii="Arial" w:hAnsi="Arial" w:cs="Arial"/>
            <w:i/>
            <w:iCs/>
            <w:color w:val="0B0080"/>
            <w:sz w:val="19"/>
            <w:szCs w:val="19"/>
          </w:rPr>
          <w:t>Ars</w:t>
        </w:r>
        <w:proofErr w:type="spellEnd"/>
        <w:r>
          <w:rPr>
            <w:rStyle w:val="Hyperlink"/>
            <w:rFonts w:ascii="Arial" w:hAnsi="Arial" w:cs="Arial"/>
            <w:i/>
            <w:iCs/>
            <w:color w:val="0B0080"/>
            <w:sz w:val="19"/>
            <w:szCs w:val="19"/>
          </w:rPr>
          <w:t xml:space="preserve"> </w:t>
        </w:r>
        <w:proofErr w:type="spellStart"/>
        <w:r>
          <w:rPr>
            <w:rStyle w:val="Hyperlink"/>
            <w:rFonts w:ascii="Arial" w:hAnsi="Arial" w:cs="Arial"/>
            <w:i/>
            <w:iCs/>
            <w:color w:val="0B0080"/>
            <w:sz w:val="19"/>
            <w:szCs w:val="19"/>
          </w:rPr>
          <w:t>Technica</w:t>
        </w:r>
        <w:proofErr w:type="spellEnd"/>
      </w:hyperlink>
      <w:r>
        <w:rPr>
          <w:rFonts w:ascii="Arial" w:hAnsi="Arial" w:cs="Arial"/>
          <w:color w:val="222222"/>
          <w:sz w:val="19"/>
          <w:szCs w:val="19"/>
        </w:rPr>
        <w:t> wrote that "Earlier this week, the last of the Google Play edition Android phones in Google's online storefront were listed as "no longer available for sale" and that "Now they're all gone, and it looks a whole lot like the program has wrapped up".</w:t>
      </w:r>
      <w:hyperlink r:id="rId81" w:anchor="cite_note-38" w:history="1">
        <w:r>
          <w:rPr>
            <w:rStyle w:val="Hyperlink"/>
            <w:rFonts w:ascii="Arial" w:hAnsi="Arial" w:cs="Arial"/>
            <w:color w:val="0B0080"/>
            <w:sz w:val="15"/>
            <w:szCs w:val="15"/>
            <w:vertAlign w:val="superscript"/>
          </w:rPr>
          <w:t>[38</w:t>
        </w:r>
        <w:proofErr w:type="gramStart"/>
        <w:r>
          <w:rPr>
            <w:rStyle w:val="Hyperlink"/>
            <w:rFonts w:ascii="Arial" w:hAnsi="Arial" w:cs="Arial"/>
            <w:color w:val="0B0080"/>
            <w:sz w:val="15"/>
            <w:szCs w:val="15"/>
            <w:vertAlign w:val="superscript"/>
          </w:rPr>
          <w:t>]</w:t>
        </w:r>
        <w:proofErr w:type="gramEnd"/>
      </w:hyperlink>
      <w:hyperlink r:id="rId82" w:anchor="cite_note-39" w:history="1">
        <w:r>
          <w:rPr>
            <w:rStyle w:val="Hyperlink"/>
            <w:rFonts w:ascii="Arial" w:hAnsi="Arial" w:cs="Arial"/>
            <w:color w:val="0B0080"/>
            <w:sz w:val="15"/>
            <w:szCs w:val="15"/>
            <w:vertAlign w:val="superscript"/>
          </w:rPr>
          <w:t>[39]</w:t>
        </w:r>
      </w:hyperlink>
    </w:p>
    <w:p w:rsidR="00B85B80" w:rsidRDefault="00B85B80" w:rsidP="00B85B80">
      <w:pPr>
        <w:shd w:val="clear" w:color="auto" w:fill="F8F9FA"/>
        <w:spacing w:line="336" w:lineRule="atLeast"/>
        <w:rPr>
          <w:rFonts w:ascii="Arial" w:hAnsi="Arial" w:cs="Arial"/>
          <w:color w:val="222222"/>
          <w:sz w:val="17"/>
          <w:szCs w:val="17"/>
        </w:rPr>
      </w:pPr>
      <w:hyperlink r:id="rId83" w:tooltip="Eric Schmidt" w:history="1">
        <w:r>
          <w:rPr>
            <w:rStyle w:val="Hyperlink"/>
            <w:rFonts w:ascii="Arial" w:hAnsi="Arial" w:cs="Arial"/>
            <w:color w:val="0B0080"/>
            <w:sz w:val="17"/>
            <w:szCs w:val="17"/>
          </w:rPr>
          <w:t>Eric Schmidt</w:t>
        </w:r>
      </w:hyperlink>
      <w:r>
        <w:rPr>
          <w:rFonts w:ascii="Arial" w:hAnsi="Arial" w:cs="Arial"/>
          <w:color w:val="222222"/>
          <w:sz w:val="17"/>
          <w:szCs w:val="17"/>
        </w:rPr>
        <w:t>, </w:t>
      </w:r>
      <w:hyperlink r:id="rId84" w:tooltip="Andy Rubin" w:history="1">
        <w:r>
          <w:rPr>
            <w:rStyle w:val="Hyperlink"/>
            <w:rFonts w:ascii="Arial" w:hAnsi="Arial" w:cs="Arial"/>
            <w:color w:val="0B0080"/>
            <w:sz w:val="17"/>
            <w:szCs w:val="17"/>
          </w:rPr>
          <w:t>Andy Rubin</w:t>
        </w:r>
      </w:hyperlink>
      <w:r>
        <w:rPr>
          <w:rFonts w:ascii="Arial" w:hAnsi="Arial" w:cs="Arial"/>
          <w:color w:val="222222"/>
          <w:sz w:val="17"/>
          <w:szCs w:val="17"/>
        </w:rPr>
        <w:t> and </w:t>
      </w:r>
      <w:hyperlink r:id="rId85" w:tooltip="Hugo Barra" w:history="1">
        <w:r>
          <w:rPr>
            <w:rStyle w:val="Hyperlink"/>
            <w:rFonts w:ascii="Arial" w:hAnsi="Arial" w:cs="Arial"/>
            <w:color w:val="0B0080"/>
            <w:sz w:val="17"/>
            <w:szCs w:val="17"/>
          </w:rPr>
          <w:t xml:space="preserve">Hugo </w:t>
        </w:r>
        <w:proofErr w:type="spellStart"/>
        <w:r>
          <w:rPr>
            <w:rStyle w:val="Hyperlink"/>
            <w:rFonts w:ascii="Arial" w:hAnsi="Arial" w:cs="Arial"/>
            <w:color w:val="0B0080"/>
            <w:sz w:val="17"/>
            <w:szCs w:val="17"/>
          </w:rPr>
          <w:t>Barra</w:t>
        </w:r>
        <w:proofErr w:type="spellEnd"/>
      </w:hyperlink>
      <w:r>
        <w:rPr>
          <w:rFonts w:ascii="Arial" w:hAnsi="Arial" w:cs="Arial"/>
          <w:color w:val="222222"/>
          <w:sz w:val="17"/>
          <w:szCs w:val="17"/>
        </w:rPr>
        <w:t> at a 2012 press conference announcing Google's Nexus 7 tablet</w:t>
      </w:r>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From 2008 to 2013, </w:t>
      </w:r>
      <w:hyperlink r:id="rId86" w:tooltip="Hugo Barra" w:history="1">
        <w:r>
          <w:rPr>
            <w:rStyle w:val="Hyperlink"/>
            <w:rFonts w:ascii="Arial" w:hAnsi="Arial" w:cs="Arial"/>
            <w:color w:val="0B0080"/>
            <w:sz w:val="19"/>
            <w:szCs w:val="19"/>
          </w:rPr>
          <w:t xml:space="preserve">Hugo </w:t>
        </w:r>
        <w:proofErr w:type="spellStart"/>
        <w:r>
          <w:rPr>
            <w:rStyle w:val="Hyperlink"/>
            <w:rFonts w:ascii="Arial" w:hAnsi="Arial" w:cs="Arial"/>
            <w:color w:val="0B0080"/>
            <w:sz w:val="19"/>
            <w:szCs w:val="19"/>
          </w:rPr>
          <w:t>Barra</w:t>
        </w:r>
        <w:proofErr w:type="spellEnd"/>
      </w:hyperlink>
      <w:r>
        <w:rPr>
          <w:rFonts w:ascii="Arial" w:hAnsi="Arial" w:cs="Arial"/>
          <w:color w:val="222222"/>
          <w:sz w:val="19"/>
          <w:szCs w:val="19"/>
        </w:rPr>
        <w:t> served as product spokesperson, representing Android at press conferences and </w:t>
      </w:r>
      <w:hyperlink r:id="rId87" w:tooltip="Google I/O" w:history="1">
        <w:r>
          <w:rPr>
            <w:rStyle w:val="Hyperlink"/>
            <w:rFonts w:ascii="Arial" w:hAnsi="Arial" w:cs="Arial"/>
            <w:color w:val="0B0080"/>
            <w:sz w:val="19"/>
            <w:szCs w:val="19"/>
          </w:rPr>
          <w:t>Google I/O</w:t>
        </w:r>
      </w:hyperlink>
      <w:r>
        <w:rPr>
          <w:rFonts w:ascii="Arial" w:hAnsi="Arial" w:cs="Arial"/>
          <w:color w:val="222222"/>
          <w:sz w:val="19"/>
          <w:szCs w:val="19"/>
        </w:rPr>
        <w:t>, Google's annual developer-focused conference. He left Google in August 2013 to join Chinese phone maker </w:t>
      </w:r>
      <w:hyperlink r:id="rId88" w:tooltip="Xiaomi" w:history="1">
        <w:proofErr w:type="spellStart"/>
        <w:r>
          <w:rPr>
            <w:rStyle w:val="Hyperlink"/>
            <w:rFonts w:ascii="Arial" w:hAnsi="Arial" w:cs="Arial"/>
            <w:color w:val="0B0080"/>
            <w:sz w:val="19"/>
            <w:szCs w:val="19"/>
          </w:rPr>
          <w:t>Xiaomi</w:t>
        </w:r>
        <w:proofErr w:type="spellEnd"/>
      </w:hyperlink>
      <w:r>
        <w:rPr>
          <w:rFonts w:ascii="Arial" w:hAnsi="Arial" w:cs="Arial"/>
          <w:color w:val="222222"/>
          <w:sz w:val="19"/>
          <w:szCs w:val="19"/>
        </w:rPr>
        <w:t>.</w:t>
      </w:r>
      <w:hyperlink r:id="rId89" w:anchor="cite_note-40" w:history="1">
        <w:r>
          <w:rPr>
            <w:rStyle w:val="Hyperlink"/>
            <w:rFonts w:ascii="Arial" w:hAnsi="Arial" w:cs="Arial"/>
            <w:color w:val="0B0080"/>
            <w:sz w:val="15"/>
            <w:szCs w:val="15"/>
            <w:vertAlign w:val="superscript"/>
          </w:rPr>
          <w:t>[40]</w:t>
        </w:r>
      </w:hyperlink>
      <w:hyperlink r:id="rId90" w:anchor="cite_note-41" w:history="1">
        <w:r>
          <w:rPr>
            <w:rStyle w:val="Hyperlink"/>
            <w:rFonts w:ascii="Arial" w:hAnsi="Arial" w:cs="Arial"/>
            <w:color w:val="0B0080"/>
            <w:sz w:val="15"/>
            <w:szCs w:val="15"/>
            <w:vertAlign w:val="superscript"/>
          </w:rPr>
          <w:t>[41]</w:t>
        </w:r>
      </w:hyperlink>
      <w:r>
        <w:rPr>
          <w:rFonts w:ascii="Arial" w:hAnsi="Arial" w:cs="Arial"/>
          <w:color w:val="222222"/>
          <w:sz w:val="19"/>
          <w:szCs w:val="19"/>
        </w:rPr>
        <w:t> Less than six months earlier, Google's then-</w:t>
      </w:r>
      <w:hyperlink r:id="rId91" w:tooltip="CEO" w:history="1">
        <w:r>
          <w:rPr>
            <w:rStyle w:val="Hyperlink"/>
            <w:rFonts w:ascii="Arial" w:hAnsi="Arial" w:cs="Arial"/>
            <w:color w:val="0B0080"/>
            <w:sz w:val="19"/>
            <w:szCs w:val="19"/>
          </w:rPr>
          <w:t>CEO</w:t>
        </w:r>
      </w:hyperlink>
      <w:r>
        <w:rPr>
          <w:rFonts w:ascii="Arial" w:hAnsi="Arial" w:cs="Arial"/>
          <w:color w:val="222222"/>
          <w:sz w:val="19"/>
          <w:szCs w:val="19"/>
        </w:rPr>
        <w:t> </w:t>
      </w:r>
      <w:hyperlink r:id="rId92" w:tooltip="Larry Page" w:history="1">
        <w:r>
          <w:rPr>
            <w:rStyle w:val="Hyperlink"/>
            <w:rFonts w:ascii="Arial" w:hAnsi="Arial" w:cs="Arial"/>
            <w:color w:val="0B0080"/>
            <w:sz w:val="19"/>
            <w:szCs w:val="19"/>
          </w:rPr>
          <w:t>Larry Page</w:t>
        </w:r>
      </w:hyperlink>
      <w:r>
        <w:rPr>
          <w:rFonts w:ascii="Arial" w:hAnsi="Arial" w:cs="Arial"/>
          <w:color w:val="222222"/>
          <w:sz w:val="19"/>
          <w:szCs w:val="19"/>
        </w:rPr>
        <w:t> announced in a blog post that Andy Rubin had moved from the Android division to take on new projects at Google, and that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"https://en.wikipedia.org/wiki/Sundar_Pichai" \o "Sundar Pichai" </w:instrText>
      </w:r>
      <w:r>
        <w:rPr>
          <w:rFonts w:ascii="Arial" w:hAnsi="Arial" w:cs="Arial"/>
          <w:color w:val="222222"/>
          <w:sz w:val="19"/>
          <w:szCs w:val="19"/>
        </w:rPr>
        <w:fldChar w:fldCharType="separate"/>
      </w:r>
      <w:r>
        <w:rPr>
          <w:rStyle w:val="Hyperlink"/>
          <w:rFonts w:ascii="Arial" w:hAnsi="Arial" w:cs="Arial"/>
          <w:color w:val="0B0080"/>
          <w:sz w:val="19"/>
          <w:szCs w:val="19"/>
        </w:rPr>
        <w:t>Sundar</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Pichai</w:t>
      </w:r>
      <w:proofErr w:type="spellEnd"/>
      <w:r>
        <w:rPr>
          <w:rFonts w:ascii="Arial" w:hAnsi="Arial" w:cs="Arial"/>
          <w:color w:val="222222"/>
          <w:sz w:val="19"/>
          <w:szCs w:val="19"/>
        </w:rPr>
        <w:fldChar w:fldCharType="end"/>
      </w:r>
      <w:r>
        <w:rPr>
          <w:rFonts w:ascii="Arial" w:hAnsi="Arial" w:cs="Arial"/>
          <w:color w:val="222222"/>
          <w:sz w:val="19"/>
          <w:szCs w:val="19"/>
        </w:rPr>
        <w:t> would become the new Android lead.</w:t>
      </w:r>
      <w:hyperlink r:id="rId93" w:anchor="cite_note-42" w:history="1">
        <w:r>
          <w:rPr>
            <w:rStyle w:val="Hyperlink"/>
            <w:rFonts w:ascii="Arial" w:hAnsi="Arial" w:cs="Arial"/>
            <w:color w:val="0B0080"/>
            <w:sz w:val="15"/>
            <w:szCs w:val="15"/>
            <w:vertAlign w:val="superscript"/>
          </w:rPr>
          <w:t>[42]</w:t>
        </w:r>
      </w:hyperlink>
      <w:hyperlink r:id="rId94" w:anchor="cite_note-43" w:history="1">
        <w:r>
          <w:rPr>
            <w:rStyle w:val="Hyperlink"/>
            <w:rFonts w:ascii="Arial" w:hAnsi="Arial" w:cs="Arial"/>
            <w:color w:val="0B0080"/>
            <w:sz w:val="15"/>
            <w:szCs w:val="15"/>
            <w:vertAlign w:val="superscript"/>
          </w:rPr>
          <w:t>[43]</w:t>
        </w:r>
      </w:hyperlink>
      <w:r>
        <w:rPr>
          <w:rFonts w:ascii="Arial" w:hAnsi="Arial" w:cs="Arial"/>
          <w:color w:val="222222"/>
          <w:sz w:val="19"/>
          <w:szCs w:val="19"/>
        </w:rPr>
        <w:t> </w:t>
      </w:r>
      <w:proofErr w:type="spellStart"/>
      <w:r>
        <w:rPr>
          <w:rFonts w:ascii="Arial" w:hAnsi="Arial" w:cs="Arial"/>
          <w:color w:val="222222"/>
          <w:sz w:val="19"/>
          <w:szCs w:val="19"/>
        </w:rPr>
        <w:t>Pichai</w:t>
      </w:r>
      <w:proofErr w:type="spellEnd"/>
      <w:r>
        <w:rPr>
          <w:rFonts w:ascii="Arial" w:hAnsi="Arial" w:cs="Arial"/>
          <w:color w:val="222222"/>
          <w:sz w:val="19"/>
          <w:szCs w:val="19"/>
        </w:rPr>
        <w:t xml:space="preserve"> himself would eventually switch positions, becoming the new CEO of Google in August 2015 following the company's restructure into the </w:t>
      </w:r>
      <w:hyperlink r:id="rId95" w:tooltip="Alphabet Inc." w:history="1">
        <w:r>
          <w:rPr>
            <w:rStyle w:val="Hyperlink"/>
            <w:rFonts w:ascii="Arial" w:hAnsi="Arial" w:cs="Arial"/>
            <w:color w:val="0B0080"/>
            <w:sz w:val="19"/>
            <w:szCs w:val="19"/>
          </w:rPr>
          <w:t>Alphabet</w:t>
        </w:r>
      </w:hyperlink>
      <w:r>
        <w:rPr>
          <w:rFonts w:ascii="Arial" w:hAnsi="Arial" w:cs="Arial"/>
          <w:color w:val="222222"/>
          <w:sz w:val="19"/>
          <w:szCs w:val="19"/>
        </w:rPr>
        <w:t> conglomerate,</w:t>
      </w:r>
      <w:hyperlink r:id="rId96" w:anchor="cite_note-44" w:history="1">
        <w:r>
          <w:rPr>
            <w:rStyle w:val="Hyperlink"/>
            <w:rFonts w:ascii="Arial" w:hAnsi="Arial" w:cs="Arial"/>
            <w:color w:val="0B0080"/>
            <w:sz w:val="15"/>
            <w:szCs w:val="15"/>
            <w:vertAlign w:val="superscript"/>
          </w:rPr>
          <w:t>[44]</w:t>
        </w:r>
      </w:hyperlink>
      <w:hyperlink r:id="rId97" w:anchor="cite_note-45" w:history="1">
        <w:r>
          <w:rPr>
            <w:rStyle w:val="Hyperlink"/>
            <w:rFonts w:ascii="Arial" w:hAnsi="Arial" w:cs="Arial"/>
            <w:color w:val="0B0080"/>
            <w:sz w:val="15"/>
            <w:szCs w:val="15"/>
            <w:vertAlign w:val="superscript"/>
          </w:rPr>
          <w:t>[45]</w:t>
        </w:r>
      </w:hyperlink>
      <w:r>
        <w:rPr>
          <w:rFonts w:ascii="Arial" w:hAnsi="Arial" w:cs="Arial"/>
          <w:color w:val="222222"/>
          <w:sz w:val="19"/>
          <w:szCs w:val="19"/>
        </w:rPr>
        <w:t> making </w:t>
      </w:r>
      <w:hyperlink r:id="rId98" w:tooltip="Hiroshi Lockheimer" w:history="1">
        <w:r>
          <w:rPr>
            <w:rStyle w:val="Hyperlink"/>
            <w:rFonts w:ascii="Arial" w:hAnsi="Arial" w:cs="Arial"/>
            <w:color w:val="0B0080"/>
            <w:sz w:val="19"/>
            <w:szCs w:val="19"/>
          </w:rPr>
          <w:t xml:space="preserve">Hiroshi </w:t>
        </w:r>
        <w:proofErr w:type="spellStart"/>
        <w:r>
          <w:rPr>
            <w:rStyle w:val="Hyperlink"/>
            <w:rFonts w:ascii="Arial" w:hAnsi="Arial" w:cs="Arial"/>
            <w:color w:val="0B0080"/>
            <w:sz w:val="19"/>
            <w:szCs w:val="19"/>
          </w:rPr>
          <w:t>Lockheimer</w:t>
        </w:r>
        <w:proofErr w:type="spellEnd"/>
      </w:hyperlink>
      <w:r>
        <w:rPr>
          <w:rFonts w:ascii="Arial" w:hAnsi="Arial" w:cs="Arial"/>
          <w:color w:val="222222"/>
          <w:sz w:val="19"/>
          <w:szCs w:val="19"/>
        </w:rPr>
        <w:t> the new head of Android.</w:t>
      </w:r>
      <w:hyperlink r:id="rId99" w:anchor="cite_note-46" w:history="1">
        <w:r>
          <w:rPr>
            <w:rStyle w:val="Hyperlink"/>
            <w:rFonts w:ascii="Arial" w:hAnsi="Arial" w:cs="Arial"/>
            <w:color w:val="0B0080"/>
            <w:sz w:val="15"/>
            <w:szCs w:val="15"/>
            <w:vertAlign w:val="superscript"/>
          </w:rPr>
          <w:t>[46</w:t>
        </w:r>
        <w:proofErr w:type="gramStart"/>
        <w:r>
          <w:rPr>
            <w:rStyle w:val="Hyperlink"/>
            <w:rFonts w:ascii="Arial" w:hAnsi="Arial" w:cs="Arial"/>
            <w:color w:val="0B0080"/>
            <w:sz w:val="15"/>
            <w:szCs w:val="15"/>
            <w:vertAlign w:val="superscript"/>
          </w:rPr>
          <w:t>]</w:t>
        </w:r>
        <w:proofErr w:type="gramEnd"/>
      </w:hyperlink>
      <w:hyperlink r:id="rId100" w:anchor="cite_note-47" w:history="1">
        <w:r>
          <w:rPr>
            <w:rStyle w:val="Hyperlink"/>
            <w:rFonts w:ascii="Arial" w:hAnsi="Arial" w:cs="Arial"/>
            <w:color w:val="0B0080"/>
            <w:sz w:val="15"/>
            <w:szCs w:val="15"/>
            <w:vertAlign w:val="superscript"/>
          </w:rPr>
          <w:t>[47]</w:t>
        </w:r>
      </w:hyperlink>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In June 2014, Google announced </w:t>
      </w:r>
      <w:hyperlink r:id="rId101" w:tooltip="Android One" w:history="1">
        <w:r>
          <w:rPr>
            <w:rStyle w:val="Hyperlink"/>
            <w:rFonts w:ascii="Arial" w:hAnsi="Arial" w:cs="Arial"/>
            <w:color w:val="0B0080"/>
            <w:sz w:val="19"/>
            <w:szCs w:val="19"/>
          </w:rPr>
          <w:t>Android One</w:t>
        </w:r>
      </w:hyperlink>
      <w:r>
        <w:rPr>
          <w:rFonts w:ascii="Arial" w:hAnsi="Arial" w:cs="Arial"/>
          <w:color w:val="222222"/>
          <w:sz w:val="19"/>
          <w:szCs w:val="19"/>
        </w:rPr>
        <w:t>, a set of "hardware reference models" that would "allow [device makers] to easily create high-quality phones at low costs", designed for consumers in developing countries.</w:t>
      </w:r>
      <w:hyperlink r:id="rId102" w:anchor="cite_note-48" w:history="1">
        <w:r>
          <w:rPr>
            <w:rStyle w:val="Hyperlink"/>
            <w:rFonts w:ascii="Arial" w:hAnsi="Arial" w:cs="Arial"/>
            <w:color w:val="0B0080"/>
            <w:sz w:val="15"/>
            <w:szCs w:val="15"/>
            <w:vertAlign w:val="superscript"/>
          </w:rPr>
          <w:t>[48</w:t>
        </w:r>
        <w:proofErr w:type="gramStart"/>
        <w:r>
          <w:rPr>
            <w:rStyle w:val="Hyperlink"/>
            <w:rFonts w:ascii="Arial" w:hAnsi="Arial" w:cs="Arial"/>
            <w:color w:val="0B0080"/>
            <w:sz w:val="15"/>
            <w:szCs w:val="15"/>
            <w:vertAlign w:val="superscript"/>
          </w:rPr>
          <w:t>]</w:t>
        </w:r>
        <w:proofErr w:type="gramEnd"/>
      </w:hyperlink>
      <w:hyperlink r:id="rId103" w:anchor="cite_note-49" w:history="1">
        <w:r>
          <w:rPr>
            <w:rStyle w:val="Hyperlink"/>
            <w:rFonts w:ascii="Arial" w:hAnsi="Arial" w:cs="Arial"/>
            <w:color w:val="0B0080"/>
            <w:sz w:val="15"/>
            <w:szCs w:val="15"/>
            <w:vertAlign w:val="superscript"/>
          </w:rPr>
          <w:t>[49]</w:t>
        </w:r>
      </w:hyperlink>
      <w:hyperlink r:id="rId104" w:anchor="cite_note-50" w:history="1">
        <w:r>
          <w:rPr>
            <w:rStyle w:val="Hyperlink"/>
            <w:rFonts w:ascii="Arial" w:hAnsi="Arial" w:cs="Arial"/>
            <w:color w:val="0B0080"/>
            <w:sz w:val="15"/>
            <w:szCs w:val="15"/>
            <w:vertAlign w:val="superscript"/>
          </w:rPr>
          <w:t>[50]</w:t>
        </w:r>
      </w:hyperlink>
      <w:r>
        <w:rPr>
          <w:rFonts w:ascii="Arial" w:hAnsi="Arial" w:cs="Arial"/>
          <w:color w:val="222222"/>
          <w:sz w:val="19"/>
          <w:szCs w:val="19"/>
        </w:rPr>
        <w:t> In September, Google announced the first set of Android One phones for release in India.</w:t>
      </w:r>
      <w:hyperlink r:id="rId105" w:anchor="cite_note-51" w:history="1">
        <w:r>
          <w:rPr>
            <w:rStyle w:val="Hyperlink"/>
            <w:rFonts w:ascii="Arial" w:hAnsi="Arial" w:cs="Arial"/>
            <w:color w:val="0B0080"/>
            <w:sz w:val="15"/>
            <w:szCs w:val="15"/>
            <w:vertAlign w:val="superscript"/>
          </w:rPr>
          <w:t>[51</w:t>
        </w:r>
        <w:proofErr w:type="gramStart"/>
        <w:r>
          <w:rPr>
            <w:rStyle w:val="Hyperlink"/>
            <w:rFonts w:ascii="Arial" w:hAnsi="Arial" w:cs="Arial"/>
            <w:color w:val="0B0080"/>
            <w:sz w:val="15"/>
            <w:szCs w:val="15"/>
            <w:vertAlign w:val="superscript"/>
          </w:rPr>
          <w:t>]</w:t>
        </w:r>
        <w:proofErr w:type="gramEnd"/>
      </w:hyperlink>
      <w:hyperlink r:id="rId106" w:anchor="cite_note-52" w:history="1">
        <w:r>
          <w:rPr>
            <w:rStyle w:val="Hyperlink"/>
            <w:rFonts w:ascii="Arial" w:hAnsi="Arial" w:cs="Arial"/>
            <w:color w:val="0B0080"/>
            <w:sz w:val="15"/>
            <w:szCs w:val="15"/>
            <w:vertAlign w:val="superscript"/>
          </w:rPr>
          <w:t>[52]</w:t>
        </w:r>
      </w:hyperlink>
      <w:r>
        <w:rPr>
          <w:rFonts w:ascii="Arial" w:hAnsi="Arial" w:cs="Arial"/>
          <w:color w:val="222222"/>
          <w:sz w:val="19"/>
          <w:szCs w:val="19"/>
        </w:rPr>
        <w:t> However, </w:t>
      </w:r>
      <w:hyperlink r:id="rId107" w:tooltip="Recode" w:history="1">
        <w:r>
          <w:rPr>
            <w:rStyle w:val="Hyperlink"/>
            <w:rFonts w:ascii="Arial" w:hAnsi="Arial" w:cs="Arial"/>
            <w:i/>
            <w:iCs/>
            <w:color w:val="0B0080"/>
            <w:sz w:val="19"/>
            <w:szCs w:val="19"/>
          </w:rPr>
          <w:t>Recode</w:t>
        </w:r>
      </w:hyperlink>
      <w:r>
        <w:rPr>
          <w:rFonts w:ascii="Arial" w:hAnsi="Arial" w:cs="Arial"/>
          <w:color w:val="222222"/>
          <w:sz w:val="19"/>
          <w:szCs w:val="19"/>
        </w:rPr>
        <w:t> reported in June 2015 that the project was "a disappointment", citing "reluctant consumers and manufacturing partners" and "misfires from the search company that has never quite cracked hardware".</w:t>
      </w:r>
      <w:hyperlink r:id="rId108" w:anchor="cite_note-53" w:history="1">
        <w:r>
          <w:rPr>
            <w:rStyle w:val="Hyperlink"/>
            <w:rFonts w:ascii="Arial" w:hAnsi="Arial" w:cs="Arial"/>
            <w:color w:val="0B0080"/>
            <w:sz w:val="15"/>
            <w:szCs w:val="15"/>
            <w:vertAlign w:val="superscript"/>
          </w:rPr>
          <w:t>[53]</w:t>
        </w:r>
      </w:hyperlink>
      <w:r>
        <w:rPr>
          <w:rFonts w:ascii="Arial" w:hAnsi="Arial" w:cs="Arial"/>
          <w:color w:val="222222"/>
          <w:sz w:val="19"/>
          <w:szCs w:val="19"/>
        </w:rPr>
        <w:t xml:space="preserve"> Plans to </w:t>
      </w:r>
      <w:proofErr w:type="spellStart"/>
      <w:r>
        <w:rPr>
          <w:rFonts w:ascii="Arial" w:hAnsi="Arial" w:cs="Arial"/>
          <w:color w:val="222222"/>
          <w:sz w:val="19"/>
          <w:szCs w:val="19"/>
        </w:rPr>
        <w:t>relaunch</w:t>
      </w:r>
      <w:proofErr w:type="spellEnd"/>
      <w:r>
        <w:rPr>
          <w:rFonts w:ascii="Arial" w:hAnsi="Arial" w:cs="Arial"/>
          <w:color w:val="222222"/>
          <w:sz w:val="19"/>
          <w:szCs w:val="19"/>
        </w:rPr>
        <w:t xml:space="preserve"> Android One surfaced in August 2015</w:t>
      </w:r>
      <w:proofErr w:type="gramStart"/>
      <w:r>
        <w:rPr>
          <w:rFonts w:ascii="Arial" w:hAnsi="Arial" w:cs="Arial"/>
          <w:color w:val="222222"/>
          <w:sz w:val="19"/>
          <w:szCs w:val="19"/>
        </w:rPr>
        <w:t>,</w:t>
      </w:r>
      <w:proofErr w:type="gramEnd"/>
      <w:r>
        <w:rPr>
          <w:rFonts w:ascii="Arial" w:hAnsi="Arial" w:cs="Arial"/>
          <w:color w:val="222222"/>
          <w:sz w:val="15"/>
          <w:szCs w:val="15"/>
          <w:vertAlign w:val="superscript"/>
        </w:rPr>
        <w:fldChar w:fldCharType="begin"/>
      </w:r>
      <w:r>
        <w:rPr>
          <w:rFonts w:ascii="Arial" w:hAnsi="Arial" w:cs="Arial"/>
          <w:color w:val="222222"/>
          <w:sz w:val="15"/>
          <w:szCs w:val="15"/>
          <w:vertAlign w:val="superscript"/>
        </w:rPr>
        <w:instrText xml:space="preserve"> HYPERLINK "https://en.wikipedia.org/wiki/Android_(operating_system)" \l "cite_note-54" </w:instrText>
      </w:r>
      <w:r>
        <w:rPr>
          <w:rFonts w:ascii="Arial" w:hAnsi="Arial" w:cs="Arial"/>
          <w:color w:val="222222"/>
          <w:sz w:val="15"/>
          <w:szCs w:val="15"/>
          <w:vertAlign w:val="superscript"/>
        </w:rPr>
        <w:fldChar w:fldCharType="separate"/>
      </w:r>
      <w:r>
        <w:rPr>
          <w:rStyle w:val="Hyperlink"/>
          <w:rFonts w:ascii="Arial" w:hAnsi="Arial" w:cs="Arial"/>
          <w:color w:val="0B0080"/>
          <w:sz w:val="15"/>
          <w:szCs w:val="15"/>
          <w:vertAlign w:val="superscript"/>
        </w:rPr>
        <w:t>[54]</w:t>
      </w:r>
      <w:r>
        <w:rPr>
          <w:rFonts w:ascii="Arial" w:hAnsi="Arial" w:cs="Arial"/>
          <w:color w:val="222222"/>
          <w:sz w:val="15"/>
          <w:szCs w:val="15"/>
          <w:vertAlign w:val="superscript"/>
        </w:rPr>
        <w:fldChar w:fldCharType="end"/>
      </w:r>
      <w:r>
        <w:rPr>
          <w:rFonts w:ascii="Arial" w:hAnsi="Arial" w:cs="Arial"/>
          <w:color w:val="222222"/>
          <w:sz w:val="19"/>
          <w:szCs w:val="19"/>
        </w:rPr>
        <w:t> with Africa announced as the next location for the program a week later.</w:t>
      </w:r>
      <w:hyperlink r:id="rId109" w:anchor="cite_note-55" w:history="1">
        <w:r>
          <w:rPr>
            <w:rStyle w:val="Hyperlink"/>
            <w:rFonts w:ascii="Arial" w:hAnsi="Arial" w:cs="Arial"/>
            <w:color w:val="0B0080"/>
            <w:sz w:val="15"/>
            <w:szCs w:val="15"/>
            <w:vertAlign w:val="superscript"/>
          </w:rPr>
          <w:t>[55]</w:t>
        </w:r>
      </w:hyperlink>
      <w:hyperlink r:id="rId110" w:anchor="cite_note-56" w:history="1">
        <w:r>
          <w:rPr>
            <w:rStyle w:val="Hyperlink"/>
            <w:rFonts w:ascii="Arial" w:hAnsi="Arial" w:cs="Arial"/>
            <w:color w:val="0B0080"/>
            <w:sz w:val="15"/>
            <w:szCs w:val="15"/>
            <w:vertAlign w:val="superscript"/>
          </w:rPr>
          <w:t>[56]</w:t>
        </w:r>
      </w:hyperlink>
      <w:r>
        <w:rPr>
          <w:rFonts w:ascii="Arial" w:hAnsi="Arial" w:cs="Arial"/>
          <w:color w:val="222222"/>
          <w:sz w:val="19"/>
          <w:szCs w:val="19"/>
        </w:rPr>
        <w:t> A report from </w:t>
      </w:r>
      <w:r>
        <w:rPr>
          <w:rFonts w:ascii="Arial" w:hAnsi="Arial" w:cs="Arial"/>
          <w:i/>
          <w:iCs/>
          <w:color w:val="222222"/>
          <w:sz w:val="19"/>
          <w:szCs w:val="19"/>
        </w:rPr>
        <w:t>The Information</w:t>
      </w:r>
      <w:r>
        <w:rPr>
          <w:rFonts w:ascii="Arial" w:hAnsi="Arial" w:cs="Arial"/>
          <w:color w:val="222222"/>
          <w:sz w:val="19"/>
          <w:szCs w:val="19"/>
        </w:rPr>
        <w:t> in January 2017 stated that Google is expanding its low-cost Android One program into the United States, although </w:t>
      </w:r>
      <w:r>
        <w:rPr>
          <w:rFonts w:ascii="Arial" w:hAnsi="Arial" w:cs="Arial"/>
          <w:i/>
          <w:iCs/>
          <w:color w:val="222222"/>
          <w:sz w:val="19"/>
          <w:szCs w:val="19"/>
        </w:rPr>
        <w:t>The Verge</w:t>
      </w:r>
      <w:r>
        <w:rPr>
          <w:rFonts w:ascii="Arial" w:hAnsi="Arial" w:cs="Arial"/>
          <w:color w:val="222222"/>
          <w:sz w:val="19"/>
          <w:szCs w:val="19"/>
        </w:rPr>
        <w:t> notes that the company will presumably not produce the actual devices itself.</w:t>
      </w:r>
      <w:hyperlink r:id="rId111" w:anchor="cite_note-57" w:history="1">
        <w:r>
          <w:rPr>
            <w:rStyle w:val="Hyperlink"/>
            <w:rFonts w:ascii="Arial" w:hAnsi="Arial" w:cs="Arial"/>
            <w:color w:val="0B0080"/>
            <w:sz w:val="15"/>
            <w:szCs w:val="15"/>
            <w:vertAlign w:val="superscript"/>
          </w:rPr>
          <w:t>[57</w:t>
        </w:r>
        <w:proofErr w:type="gramStart"/>
        <w:r>
          <w:rPr>
            <w:rStyle w:val="Hyperlink"/>
            <w:rFonts w:ascii="Arial" w:hAnsi="Arial" w:cs="Arial"/>
            <w:color w:val="0B0080"/>
            <w:sz w:val="15"/>
            <w:szCs w:val="15"/>
            <w:vertAlign w:val="superscript"/>
          </w:rPr>
          <w:t>]</w:t>
        </w:r>
        <w:proofErr w:type="gramEnd"/>
      </w:hyperlink>
      <w:hyperlink r:id="rId112" w:anchor="cite_note-58" w:history="1">
        <w:r>
          <w:rPr>
            <w:rStyle w:val="Hyperlink"/>
            <w:rFonts w:ascii="Arial" w:hAnsi="Arial" w:cs="Arial"/>
            <w:color w:val="0B0080"/>
            <w:sz w:val="15"/>
            <w:szCs w:val="15"/>
            <w:vertAlign w:val="superscript"/>
          </w:rPr>
          <w:t>[58]</w:t>
        </w:r>
      </w:hyperlink>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Google introduced the </w:t>
      </w:r>
      <w:hyperlink r:id="rId113" w:tooltip="Pixel (smartphone)" w:history="1">
        <w:r>
          <w:rPr>
            <w:rStyle w:val="Hyperlink"/>
            <w:rFonts w:ascii="Arial" w:hAnsi="Arial" w:cs="Arial"/>
            <w:color w:val="0B0080"/>
            <w:sz w:val="19"/>
            <w:szCs w:val="19"/>
          </w:rPr>
          <w:t xml:space="preserve">Pixel and Pixel XL </w:t>
        </w:r>
        <w:proofErr w:type="spellStart"/>
        <w:r>
          <w:rPr>
            <w:rStyle w:val="Hyperlink"/>
            <w:rFonts w:ascii="Arial" w:hAnsi="Arial" w:cs="Arial"/>
            <w:color w:val="0B0080"/>
            <w:sz w:val="19"/>
            <w:szCs w:val="19"/>
          </w:rPr>
          <w:t>smartphones</w:t>
        </w:r>
        <w:proofErr w:type="spellEnd"/>
      </w:hyperlink>
      <w:r>
        <w:rPr>
          <w:rFonts w:ascii="Arial" w:hAnsi="Arial" w:cs="Arial"/>
          <w:color w:val="222222"/>
          <w:sz w:val="19"/>
          <w:szCs w:val="19"/>
        </w:rPr>
        <w:t> in October 2016, marketed as being the first phones made by Google,</w:t>
      </w:r>
      <w:hyperlink r:id="rId114" w:anchor="cite_note-59" w:history="1">
        <w:r>
          <w:rPr>
            <w:rStyle w:val="Hyperlink"/>
            <w:rFonts w:ascii="Arial" w:hAnsi="Arial" w:cs="Arial"/>
            <w:color w:val="0B0080"/>
            <w:sz w:val="15"/>
            <w:szCs w:val="15"/>
            <w:vertAlign w:val="superscript"/>
          </w:rPr>
          <w:t>[59]</w:t>
        </w:r>
      </w:hyperlink>
      <w:hyperlink r:id="rId115" w:anchor="cite_note-60" w:history="1">
        <w:r>
          <w:rPr>
            <w:rStyle w:val="Hyperlink"/>
            <w:rFonts w:ascii="Arial" w:hAnsi="Arial" w:cs="Arial"/>
            <w:color w:val="0B0080"/>
            <w:sz w:val="15"/>
            <w:szCs w:val="15"/>
            <w:vertAlign w:val="superscript"/>
          </w:rPr>
          <w:t>[60]</w:t>
        </w:r>
      </w:hyperlink>
      <w:r>
        <w:rPr>
          <w:rFonts w:ascii="Arial" w:hAnsi="Arial" w:cs="Arial"/>
          <w:color w:val="222222"/>
          <w:sz w:val="19"/>
          <w:szCs w:val="19"/>
        </w:rPr>
        <w:t> and exclusively featured certain software features, such as the </w:t>
      </w:r>
      <w:hyperlink r:id="rId116" w:tooltip="Google Assistant" w:history="1">
        <w:r>
          <w:rPr>
            <w:rStyle w:val="Hyperlink"/>
            <w:rFonts w:ascii="Arial" w:hAnsi="Arial" w:cs="Arial"/>
            <w:color w:val="0B0080"/>
            <w:sz w:val="19"/>
            <w:szCs w:val="19"/>
          </w:rPr>
          <w:t>Google Assistant</w:t>
        </w:r>
      </w:hyperlink>
      <w:r>
        <w:rPr>
          <w:rFonts w:ascii="Arial" w:hAnsi="Arial" w:cs="Arial"/>
          <w:color w:val="222222"/>
          <w:sz w:val="19"/>
          <w:szCs w:val="19"/>
        </w:rPr>
        <w:t>, before wider rollout.</w:t>
      </w:r>
      <w:hyperlink r:id="rId117" w:anchor="cite_note-61" w:history="1">
        <w:r>
          <w:rPr>
            <w:rStyle w:val="Hyperlink"/>
            <w:rFonts w:ascii="Arial" w:hAnsi="Arial" w:cs="Arial"/>
            <w:color w:val="0B0080"/>
            <w:sz w:val="15"/>
            <w:szCs w:val="15"/>
            <w:vertAlign w:val="superscript"/>
          </w:rPr>
          <w:t>[61</w:t>
        </w:r>
        <w:proofErr w:type="gramStart"/>
        <w:r>
          <w:rPr>
            <w:rStyle w:val="Hyperlink"/>
            <w:rFonts w:ascii="Arial" w:hAnsi="Arial" w:cs="Arial"/>
            <w:color w:val="0B0080"/>
            <w:sz w:val="15"/>
            <w:szCs w:val="15"/>
            <w:vertAlign w:val="superscript"/>
          </w:rPr>
          <w:t>]</w:t>
        </w:r>
        <w:proofErr w:type="gramEnd"/>
      </w:hyperlink>
      <w:hyperlink r:id="rId118" w:anchor="cite_note-62" w:history="1">
        <w:r>
          <w:rPr>
            <w:rStyle w:val="Hyperlink"/>
            <w:rFonts w:ascii="Arial" w:hAnsi="Arial" w:cs="Arial"/>
            <w:color w:val="0B0080"/>
            <w:sz w:val="15"/>
            <w:szCs w:val="15"/>
            <w:vertAlign w:val="superscript"/>
          </w:rPr>
          <w:t>[62]</w:t>
        </w:r>
      </w:hyperlink>
      <w:r>
        <w:rPr>
          <w:rFonts w:ascii="Arial" w:hAnsi="Arial" w:cs="Arial"/>
          <w:color w:val="222222"/>
          <w:sz w:val="19"/>
          <w:szCs w:val="19"/>
        </w:rPr>
        <w:t> The Pixel phones replaced the Nexus series,</w:t>
      </w:r>
      <w:hyperlink r:id="rId119" w:anchor="cite_note-63" w:history="1">
        <w:r>
          <w:rPr>
            <w:rStyle w:val="Hyperlink"/>
            <w:rFonts w:ascii="Arial" w:hAnsi="Arial" w:cs="Arial"/>
            <w:color w:val="0B0080"/>
            <w:sz w:val="15"/>
            <w:szCs w:val="15"/>
            <w:vertAlign w:val="superscript"/>
          </w:rPr>
          <w:t>[63]</w:t>
        </w:r>
      </w:hyperlink>
      <w:r>
        <w:rPr>
          <w:rFonts w:ascii="Arial" w:hAnsi="Arial" w:cs="Arial"/>
          <w:color w:val="222222"/>
          <w:sz w:val="19"/>
          <w:szCs w:val="19"/>
        </w:rPr>
        <w:t> with a new generation of Pixel phones launched in October 2017.</w:t>
      </w:r>
      <w:hyperlink r:id="rId120" w:anchor="cite_note-64" w:history="1">
        <w:r>
          <w:rPr>
            <w:rStyle w:val="Hyperlink"/>
            <w:rFonts w:ascii="Arial" w:hAnsi="Arial" w:cs="Arial"/>
            <w:color w:val="0B0080"/>
            <w:sz w:val="15"/>
            <w:szCs w:val="15"/>
            <w:vertAlign w:val="superscript"/>
          </w:rPr>
          <w:t>[64]</w:t>
        </w:r>
      </w:hyperlink>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In May 2019, the operating system became entangled in the </w:t>
      </w:r>
      <w:hyperlink r:id="rId121" w:tooltip="China–United States trade war" w:history="1">
        <w:r>
          <w:rPr>
            <w:rStyle w:val="Hyperlink"/>
            <w:rFonts w:ascii="Arial" w:hAnsi="Arial" w:cs="Arial"/>
            <w:color w:val="0B0080"/>
            <w:sz w:val="19"/>
            <w:szCs w:val="19"/>
          </w:rPr>
          <w:t>trade war between China and the United States</w:t>
        </w:r>
      </w:hyperlink>
      <w:r>
        <w:rPr>
          <w:rFonts w:ascii="Arial" w:hAnsi="Arial" w:cs="Arial"/>
          <w:color w:val="222222"/>
          <w:sz w:val="19"/>
          <w:szCs w:val="19"/>
        </w:rPr>
        <w:t> involving </w:t>
      </w:r>
      <w:hyperlink r:id="rId122" w:tooltip="Huawei" w:history="1">
        <w:proofErr w:type="spellStart"/>
        <w:r>
          <w:rPr>
            <w:rStyle w:val="Hyperlink"/>
            <w:rFonts w:ascii="Arial" w:hAnsi="Arial" w:cs="Arial"/>
            <w:color w:val="0B0080"/>
            <w:sz w:val="19"/>
            <w:szCs w:val="19"/>
          </w:rPr>
          <w:t>Huawei</w:t>
        </w:r>
        <w:proofErr w:type="spellEnd"/>
      </w:hyperlink>
      <w:r>
        <w:rPr>
          <w:rFonts w:ascii="Arial" w:hAnsi="Arial" w:cs="Arial"/>
          <w:color w:val="222222"/>
          <w:sz w:val="19"/>
          <w:szCs w:val="19"/>
        </w:rPr>
        <w:t> which like many other tech firms have become dependent on access to the Android platform.</w:t>
      </w:r>
      <w:hyperlink r:id="rId123" w:anchor="cite_note-65" w:history="1">
        <w:r>
          <w:rPr>
            <w:rStyle w:val="Hyperlink"/>
            <w:rFonts w:ascii="Arial" w:hAnsi="Arial" w:cs="Arial"/>
            <w:color w:val="0B0080"/>
            <w:sz w:val="15"/>
            <w:szCs w:val="15"/>
            <w:vertAlign w:val="superscript"/>
          </w:rPr>
          <w:t>[65]</w:t>
        </w:r>
      </w:hyperlink>
      <w:hyperlink r:id="rId124" w:anchor="cite_note-66" w:history="1">
        <w:r>
          <w:rPr>
            <w:rStyle w:val="Hyperlink"/>
            <w:rFonts w:ascii="Arial" w:hAnsi="Arial" w:cs="Arial"/>
            <w:color w:val="0B0080"/>
            <w:sz w:val="15"/>
            <w:szCs w:val="15"/>
            <w:vertAlign w:val="superscript"/>
          </w:rPr>
          <w:t>[66]</w:t>
        </w:r>
      </w:hyperlink>
      <w:r>
        <w:rPr>
          <w:rFonts w:ascii="Arial" w:hAnsi="Arial" w:cs="Arial"/>
          <w:color w:val="222222"/>
          <w:sz w:val="19"/>
          <w:szCs w:val="19"/>
        </w:rPr>
        <w:t xml:space="preserve"> In the summer of 2019, </w:t>
      </w:r>
      <w:proofErr w:type="spellStart"/>
      <w:r>
        <w:rPr>
          <w:rFonts w:ascii="Arial" w:hAnsi="Arial" w:cs="Arial"/>
          <w:color w:val="222222"/>
          <w:sz w:val="19"/>
          <w:szCs w:val="19"/>
        </w:rPr>
        <w:t>Huawei</w:t>
      </w:r>
      <w:proofErr w:type="spellEnd"/>
      <w:r>
        <w:rPr>
          <w:rFonts w:ascii="Arial" w:hAnsi="Arial" w:cs="Arial"/>
          <w:color w:val="222222"/>
          <w:sz w:val="19"/>
          <w:szCs w:val="19"/>
        </w:rPr>
        <w:t xml:space="preserve"> announced it would create an alternative operating system to Android</w:t>
      </w:r>
      <w:hyperlink r:id="rId125" w:anchor="cite_note-67" w:history="1">
        <w:r>
          <w:rPr>
            <w:rStyle w:val="Hyperlink"/>
            <w:rFonts w:ascii="Arial" w:hAnsi="Arial" w:cs="Arial"/>
            <w:color w:val="0B0080"/>
            <w:sz w:val="15"/>
            <w:szCs w:val="15"/>
            <w:vertAlign w:val="superscript"/>
          </w:rPr>
          <w:t>[67]</w:t>
        </w:r>
      </w:hyperlink>
      <w:hyperlink r:id="rId126" w:anchor="cite_note-68" w:history="1">
        <w:r>
          <w:rPr>
            <w:rStyle w:val="Hyperlink"/>
            <w:rFonts w:ascii="Arial" w:hAnsi="Arial" w:cs="Arial"/>
            <w:color w:val="0B0080"/>
            <w:sz w:val="15"/>
            <w:szCs w:val="15"/>
            <w:vertAlign w:val="superscript"/>
          </w:rPr>
          <w:t>[68]</w:t>
        </w:r>
      </w:hyperlink>
      <w:r>
        <w:rPr>
          <w:rFonts w:ascii="Arial" w:hAnsi="Arial" w:cs="Arial"/>
          <w:color w:val="222222"/>
          <w:sz w:val="19"/>
          <w:szCs w:val="19"/>
        </w:rPr>
        <w:t> known as </w:t>
      </w:r>
      <w:hyperlink r:id="rId127" w:tooltip="Harmony OS" w:history="1">
        <w:r>
          <w:rPr>
            <w:rStyle w:val="Hyperlink"/>
            <w:rFonts w:ascii="Arial" w:hAnsi="Arial" w:cs="Arial"/>
            <w:color w:val="0B0080"/>
            <w:sz w:val="19"/>
            <w:szCs w:val="19"/>
          </w:rPr>
          <w:t>Harmony OS</w:t>
        </w:r>
      </w:hyperlink>
      <w:r>
        <w:rPr>
          <w:rFonts w:ascii="Arial" w:hAnsi="Arial" w:cs="Arial"/>
          <w:color w:val="222222"/>
          <w:sz w:val="19"/>
          <w:szCs w:val="19"/>
        </w:rPr>
        <w:t>,</w:t>
      </w:r>
      <w:hyperlink r:id="rId128" w:anchor="cite_note-69" w:history="1">
        <w:r>
          <w:rPr>
            <w:rStyle w:val="Hyperlink"/>
            <w:rFonts w:ascii="Arial" w:hAnsi="Arial" w:cs="Arial"/>
            <w:color w:val="0B0080"/>
            <w:sz w:val="15"/>
            <w:szCs w:val="15"/>
            <w:vertAlign w:val="superscript"/>
          </w:rPr>
          <w:t>[69]</w:t>
        </w:r>
      </w:hyperlink>
      <w:r>
        <w:rPr>
          <w:rFonts w:ascii="Arial" w:hAnsi="Arial" w:cs="Arial"/>
          <w:color w:val="222222"/>
          <w:sz w:val="19"/>
          <w:szCs w:val="19"/>
        </w:rPr>
        <w:t> and have filed for intellectual property rights across major global markets.</w:t>
      </w:r>
      <w:hyperlink r:id="rId129" w:anchor="cite_note-70" w:history="1">
        <w:r>
          <w:rPr>
            <w:rStyle w:val="Hyperlink"/>
            <w:rFonts w:ascii="Arial" w:hAnsi="Arial" w:cs="Arial"/>
            <w:color w:val="0B0080"/>
            <w:sz w:val="15"/>
            <w:szCs w:val="15"/>
            <w:vertAlign w:val="superscript"/>
          </w:rPr>
          <w:t>[70]</w:t>
        </w:r>
      </w:hyperlink>
      <w:hyperlink r:id="rId130" w:anchor="cite_note-71" w:history="1">
        <w:r>
          <w:rPr>
            <w:rStyle w:val="Hyperlink"/>
            <w:rFonts w:ascii="Arial" w:hAnsi="Arial" w:cs="Arial"/>
            <w:color w:val="0B0080"/>
            <w:sz w:val="15"/>
            <w:szCs w:val="15"/>
            <w:vertAlign w:val="superscript"/>
          </w:rPr>
          <w:t>[71]</w:t>
        </w:r>
      </w:hyperlink>
      <w:r>
        <w:rPr>
          <w:rFonts w:ascii="Arial" w:hAnsi="Arial" w:cs="Arial"/>
          <w:color w:val="222222"/>
          <w:sz w:val="19"/>
          <w:szCs w:val="19"/>
        </w:rPr>
        <w:t> </w:t>
      </w:r>
      <w:proofErr w:type="spellStart"/>
      <w:r>
        <w:rPr>
          <w:rFonts w:ascii="Arial" w:hAnsi="Arial" w:cs="Arial"/>
          <w:color w:val="222222"/>
          <w:sz w:val="19"/>
          <w:szCs w:val="19"/>
        </w:rPr>
        <w:t>Huawei</w:t>
      </w:r>
      <w:proofErr w:type="spellEnd"/>
      <w:r>
        <w:rPr>
          <w:rFonts w:ascii="Arial" w:hAnsi="Arial" w:cs="Arial"/>
          <w:color w:val="222222"/>
          <w:sz w:val="19"/>
          <w:szCs w:val="19"/>
        </w:rPr>
        <w:t xml:space="preserve"> does not currently have any plans to replace Android in the near future, as Harmony OS is designed for </w:t>
      </w:r>
      <w:hyperlink r:id="rId131" w:tooltip="Internet of things" w:history="1">
        <w:r>
          <w:rPr>
            <w:rStyle w:val="Hyperlink"/>
            <w:rFonts w:ascii="Arial" w:hAnsi="Arial" w:cs="Arial"/>
            <w:color w:val="0B0080"/>
            <w:sz w:val="19"/>
            <w:szCs w:val="19"/>
          </w:rPr>
          <w:t>internet of things</w:t>
        </w:r>
      </w:hyperlink>
      <w:r>
        <w:rPr>
          <w:rFonts w:ascii="Arial" w:hAnsi="Arial" w:cs="Arial"/>
          <w:color w:val="222222"/>
          <w:sz w:val="19"/>
          <w:szCs w:val="19"/>
        </w:rPr>
        <w:t xml:space="preserve"> devices, rather than for </w:t>
      </w:r>
      <w:proofErr w:type="spellStart"/>
      <w:r>
        <w:rPr>
          <w:rFonts w:ascii="Arial" w:hAnsi="Arial" w:cs="Arial"/>
          <w:color w:val="222222"/>
          <w:sz w:val="19"/>
          <w:szCs w:val="19"/>
        </w:rPr>
        <w:t>smartphones</w:t>
      </w:r>
      <w:proofErr w:type="spellEnd"/>
      <w:r>
        <w:rPr>
          <w:rFonts w:ascii="Arial" w:hAnsi="Arial" w:cs="Arial"/>
          <w:color w:val="222222"/>
          <w:sz w:val="19"/>
          <w:szCs w:val="19"/>
        </w:rPr>
        <w:t>.</w:t>
      </w:r>
      <w:hyperlink r:id="rId132" w:anchor="cite_note-verge-harmony-72" w:history="1">
        <w:r>
          <w:rPr>
            <w:rStyle w:val="Hyperlink"/>
            <w:rFonts w:ascii="Arial" w:hAnsi="Arial" w:cs="Arial"/>
            <w:color w:val="0B0080"/>
            <w:sz w:val="15"/>
            <w:szCs w:val="15"/>
            <w:vertAlign w:val="superscript"/>
          </w:rPr>
          <w:t>[72]</w:t>
        </w:r>
      </w:hyperlink>
    </w:p>
    <w:p w:rsidR="00B85B80" w:rsidRDefault="00B85B80" w:rsidP="00B85B80">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On August 22, 2019, it was announced that Android "Q" would officially be branded as Android 10, ending the historic practice of naming major versions after desserts. Google stated that these names were not "inclusive" to international users (due either to the aforementioned foods not being internationally known, or being difficult to pronounce in some languages).</w:t>
      </w:r>
      <w:hyperlink r:id="rId133" w:anchor="cite_note-73" w:history="1">
        <w:r>
          <w:rPr>
            <w:rStyle w:val="Hyperlink"/>
            <w:rFonts w:ascii="Arial" w:hAnsi="Arial" w:cs="Arial"/>
            <w:color w:val="0B0080"/>
            <w:sz w:val="15"/>
            <w:szCs w:val="15"/>
            <w:vertAlign w:val="superscript"/>
          </w:rPr>
          <w:t>[73]</w:t>
        </w:r>
      </w:hyperlink>
      <w:hyperlink r:id="rId134" w:anchor="cite_note-74" w:history="1">
        <w:r>
          <w:rPr>
            <w:rStyle w:val="Hyperlink"/>
            <w:rFonts w:ascii="Arial" w:hAnsi="Arial" w:cs="Arial"/>
            <w:color w:val="0B0080"/>
            <w:sz w:val="15"/>
            <w:szCs w:val="15"/>
            <w:vertAlign w:val="superscript"/>
          </w:rPr>
          <w:t>[74]</w:t>
        </w:r>
      </w:hyperlink>
      <w:r>
        <w:rPr>
          <w:rFonts w:ascii="Arial" w:hAnsi="Arial" w:cs="Arial"/>
          <w:color w:val="222222"/>
          <w:sz w:val="19"/>
          <w:szCs w:val="19"/>
        </w:rPr>
        <w:t> On the same day, </w:t>
      </w:r>
      <w:r>
        <w:rPr>
          <w:rFonts w:ascii="Arial" w:hAnsi="Arial" w:cs="Arial"/>
          <w:i/>
          <w:iCs/>
          <w:color w:val="222222"/>
          <w:sz w:val="19"/>
          <w:szCs w:val="19"/>
        </w:rPr>
        <w:t>Android Police</w:t>
      </w:r>
      <w:r>
        <w:rPr>
          <w:rFonts w:ascii="Arial" w:hAnsi="Arial" w:cs="Arial"/>
          <w:color w:val="222222"/>
          <w:sz w:val="19"/>
          <w:szCs w:val="19"/>
        </w:rPr>
        <w:t> reported that Google had commissioned a statue of a giant number "10" to be installed in the lobby of the developers' new office.</w:t>
      </w:r>
      <w:hyperlink r:id="rId135" w:anchor="cite_note-75" w:history="1">
        <w:r>
          <w:rPr>
            <w:rStyle w:val="Hyperlink"/>
            <w:rFonts w:ascii="Arial" w:hAnsi="Arial" w:cs="Arial"/>
            <w:color w:val="0B0080"/>
            <w:sz w:val="15"/>
            <w:szCs w:val="15"/>
            <w:vertAlign w:val="superscript"/>
          </w:rPr>
          <w:t>[75]</w:t>
        </w:r>
      </w:hyperlink>
      <w:r>
        <w:rPr>
          <w:rFonts w:ascii="Arial" w:hAnsi="Arial" w:cs="Arial"/>
          <w:color w:val="222222"/>
          <w:sz w:val="19"/>
          <w:szCs w:val="19"/>
        </w:rPr>
        <w:t> Android 10 is scheduled to be released on September 3, 2019 to </w:t>
      </w:r>
      <w:hyperlink r:id="rId136" w:tooltip="Google Pixel" w:history="1">
        <w:r>
          <w:rPr>
            <w:rStyle w:val="Hyperlink"/>
            <w:rFonts w:ascii="Arial" w:hAnsi="Arial" w:cs="Arial"/>
            <w:color w:val="0B0080"/>
            <w:sz w:val="19"/>
            <w:szCs w:val="19"/>
          </w:rPr>
          <w:t>Google Pixel</w:t>
        </w:r>
      </w:hyperlink>
      <w:r>
        <w:rPr>
          <w:rFonts w:ascii="Arial" w:hAnsi="Arial" w:cs="Arial"/>
          <w:color w:val="222222"/>
          <w:sz w:val="19"/>
          <w:szCs w:val="19"/>
        </w:rPr>
        <w:t> phones first.</w:t>
      </w:r>
      <w:hyperlink r:id="rId137" w:anchor="cite_note-76" w:history="1">
        <w:r>
          <w:rPr>
            <w:rStyle w:val="Hyperlink"/>
            <w:rFonts w:ascii="Arial" w:hAnsi="Arial" w:cs="Arial"/>
            <w:color w:val="0B0080"/>
            <w:sz w:val="15"/>
            <w:szCs w:val="15"/>
            <w:vertAlign w:val="superscript"/>
          </w:rPr>
          <w:t>[76]</w:t>
        </w:r>
      </w:hyperlink>
    </w:p>
    <w:p w:rsidR="00F6670F" w:rsidRDefault="00F6670F" w:rsidP="00F6670F">
      <w:pPr>
        <w:shd w:val="clear" w:color="auto" w:fill="FFFFFF"/>
        <w:spacing w:after="240" w:line="240" w:lineRule="auto"/>
        <w:textAlignment w:val="baseline"/>
        <w:rPr>
          <w:rFonts w:ascii="Times New Roman" w:eastAsia="Times New Roman" w:hAnsi="Times New Roman" w:cs="Times New Roman"/>
          <w:color w:val="666666"/>
          <w:sz w:val="23"/>
          <w:szCs w:val="23"/>
        </w:rPr>
      </w:pPr>
    </w:p>
    <w:p w:rsidR="00B85B80" w:rsidRDefault="00B85B80" w:rsidP="00F6670F">
      <w:pPr>
        <w:shd w:val="clear" w:color="auto" w:fill="FFFFFF"/>
        <w:spacing w:after="240" w:line="240" w:lineRule="auto"/>
        <w:textAlignment w:val="baseline"/>
        <w:rPr>
          <w:rFonts w:ascii="Times New Roman" w:eastAsia="Times New Roman" w:hAnsi="Times New Roman" w:cs="Times New Roman"/>
          <w:color w:val="666666"/>
          <w:sz w:val="23"/>
          <w:szCs w:val="23"/>
        </w:rPr>
      </w:pPr>
    </w:p>
    <w:p w:rsidR="00B85B80" w:rsidRDefault="00B85B80" w:rsidP="00F6670F">
      <w:pPr>
        <w:shd w:val="clear" w:color="auto" w:fill="FFFFFF"/>
        <w:spacing w:after="240" w:line="240" w:lineRule="auto"/>
        <w:textAlignment w:val="baseline"/>
        <w:rPr>
          <w:rFonts w:ascii="Times New Roman" w:eastAsia="Times New Roman" w:hAnsi="Times New Roman" w:cs="Times New Roman"/>
          <w:color w:val="666666"/>
          <w:sz w:val="23"/>
          <w:szCs w:val="23"/>
        </w:rPr>
      </w:pPr>
    </w:p>
    <w:p w:rsidR="00F6670F" w:rsidRPr="00FD0E6E" w:rsidRDefault="00F6670F" w:rsidP="00F6670F">
      <w:pPr>
        <w:shd w:val="clear" w:color="auto" w:fill="FFFFFF"/>
        <w:spacing w:after="240" w:line="240" w:lineRule="auto"/>
        <w:textAlignment w:val="baseline"/>
        <w:rPr>
          <w:rFonts w:ascii="Times New Roman" w:eastAsia="Times New Roman" w:hAnsi="Times New Roman" w:cs="Times New Roman"/>
          <w:color w:val="666666"/>
          <w:sz w:val="44"/>
          <w:szCs w:val="44"/>
        </w:rPr>
      </w:pPr>
      <w:r w:rsidRPr="00FD0E6E">
        <w:rPr>
          <w:rFonts w:ascii="Times New Roman" w:eastAsia="Times New Roman" w:hAnsi="Times New Roman" w:cs="Times New Roman"/>
          <w:color w:val="666666"/>
          <w:sz w:val="44"/>
          <w:szCs w:val="44"/>
        </w:rPr>
        <w:lastRenderedPageBreak/>
        <w:t xml:space="preserve">Android booting sequence  </w:t>
      </w:r>
    </w:p>
    <w:p w:rsidR="00F6670F" w:rsidRDefault="00F6670F" w:rsidP="00F6670F">
      <w:pPr>
        <w:shd w:val="clear" w:color="auto" w:fill="FFFFFF"/>
        <w:spacing w:after="240" w:line="240" w:lineRule="auto"/>
        <w:textAlignment w:val="baseline"/>
        <w:rPr>
          <w:rFonts w:ascii="Times New Roman" w:eastAsia="Times New Roman" w:hAnsi="Times New Roman" w:cs="Times New Roman"/>
          <w:color w:val="666666"/>
          <w:sz w:val="23"/>
          <w:szCs w:val="23"/>
        </w:rPr>
      </w:pPr>
    </w:p>
    <w:p w:rsidR="00F6670F" w:rsidRPr="00F6670F" w:rsidRDefault="00F6670F" w:rsidP="00F6670F">
      <w:pPr>
        <w:shd w:val="clear" w:color="auto" w:fill="FFFFFF"/>
        <w:spacing w:after="240" w:line="240" w:lineRule="auto"/>
        <w:textAlignment w:val="baseline"/>
        <w:rPr>
          <w:rFonts w:ascii="Times New Roman" w:eastAsia="Times New Roman" w:hAnsi="Times New Roman" w:cs="Times New Roman"/>
          <w:color w:val="666666"/>
          <w:sz w:val="23"/>
          <w:szCs w:val="23"/>
        </w:rPr>
      </w:pPr>
      <w:r w:rsidRPr="00F6670F">
        <w:rPr>
          <w:rFonts w:ascii="Times New Roman" w:eastAsia="Times New Roman" w:hAnsi="Times New Roman" w:cs="Times New Roman"/>
          <w:color w:val="666666"/>
          <w:sz w:val="23"/>
          <w:szCs w:val="23"/>
        </w:rPr>
        <w:t>Today we will be looking into the Android boot process. When the user press power button then the booting sequence starts.</w:t>
      </w:r>
    </w:p>
    <w:p w:rsidR="00F6670F" w:rsidRPr="00F6670F" w:rsidRDefault="00F6670F" w:rsidP="00F6670F">
      <w:pPr>
        <w:spacing w:after="0" w:line="240" w:lineRule="auto"/>
        <w:rPr>
          <w:ins w:id="0" w:author="Unknown"/>
          <w:rFonts w:ascii="Times New Roman" w:eastAsia="Times New Roman" w:hAnsi="Times New Roman" w:cs="Times New Roman"/>
          <w:sz w:val="24"/>
          <w:szCs w:val="24"/>
        </w:rPr>
      </w:pPr>
      <w:ins w:id="1" w:author="Unknown">
        <w:r w:rsidRPr="00F6670F">
          <w:rPr>
            <w:rFonts w:ascii="Times New Roman" w:eastAsia="Times New Roman" w:hAnsi="Times New Roman" w:cs="Times New Roman"/>
            <w:color w:val="666666"/>
            <w:sz w:val="23"/>
            <w:szCs w:val="23"/>
          </w:rPr>
          <w:br w:type="textWrapping" w:clear="all"/>
        </w:r>
      </w:ins>
    </w:p>
    <w:p w:rsidR="00F6670F" w:rsidRPr="00F6670F" w:rsidRDefault="00F6670F" w:rsidP="00F6670F">
      <w:pPr>
        <w:shd w:val="clear" w:color="auto" w:fill="FFFFFF"/>
        <w:spacing w:after="240" w:line="240" w:lineRule="auto"/>
        <w:textAlignment w:val="baseline"/>
        <w:rPr>
          <w:ins w:id="2" w:author="Unknown"/>
          <w:rFonts w:ascii="Times New Roman" w:eastAsia="Times New Roman" w:hAnsi="Times New Roman" w:cs="Times New Roman"/>
          <w:color w:val="666666"/>
          <w:sz w:val="23"/>
          <w:szCs w:val="23"/>
        </w:rPr>
      </w:pPr>
      <w:ins w:id="3" w:author="Unknown">
        <w:r w:rsidRPr="00F6670F">
          <w:rPr>
            <w:rFonts w:ascii="Times New Roman" w:eastAsia="Times New Roman" w:hAnsi="Times New Roman" w:cs="Times New Roman"/>
            <w:color w:val="666666"/>
            <w:sz w:val="23"/>
            <w:szCs w:val="23"/>
          </w:rPr>
          <w:t> </w:t>
        </w:r>
      </w:ins>
    </w:p>
    <w:p w:rsidR="00F6670F" w:rsidRPr="00F6670F" w:rsidRDefault="00F6670F" w:rsidP="00F6670F">
      <w:pPr>
        <w:shd w:val="clear" w:color="auto" w:fill="F1F1F1"/>
        <w:spacing w:after="150" w:line="240" w:lineRule="auto"/>
        <w:jc w:val="center"/>
        <w:textAlignment w:val="baseline"/>
        <w:rPr>
          <w:ins w:id="4" w:author="Unknown"/>
          <w:rFonts w:ascii="inherit" w:eastAsia="Times New Roman" w:hAnsi="inherit" w:cs="Times New Roman"/>
          <w:i/>
          <w:iCs/>
          <w:color w:val="999999"/>
          <w:sz w:val="19"/>
          <w:szCs w:val="19"/>
        </w:rPr>
      </w:pPr>
      <w:ins w:id="5" w:author="Unknown">
        <w:r w:rsidRPr="00F6670F">
          <w:rPr>
            <w:rFonts w:ascii="inherit" w:eastAsia="Times New Roman" w:hAnsi="inherit" w:cs="Times New Roman"/>
            <w:i/>
            <w:iCs/>
            <w:color w:val="999999"/>
            <w:sz w:val="19"/>
            <w:szCs w:val="19"/>
          </w:rPr>
          <w:t>Diagram to show Android Booting Sequence</w:t>
        </w:r>
      </w:ins>
    </w:p>
    <w:p w:rsidR="00F6670F" w:rsidRPr="00F6670F" w:rsidRDefault="00F6670F" w:rsidP="00F6670F">
      <w:pPr>
        <w:shd w:val="clear" w:color="auto" w:fill="FFFFFF"/>
        <w:spacing w:after="240" w:line="240" w:lineRule="auto"/>
        <w:textAlignment w:val="baseline"/>
        <w:rPr>
          <w:ins w:id="6" w:author="Unknown"/>
          <w:rFonts w:ascii="Times New Roman" w:eastAsia="Times New Roman" w:hAnsi="Times New Roman" w:cs="Times New Roman"/>
          <w:color w:val="666666"/>
          <w:sz w:val="23"/>
          <w:szCs w:val="23"/>
        </w:rPr>
      </w:pPr>
      <w:ins w:id="7" w:author="Unknown">
        <w:r w:rsidRPr="00F6670F">
          <w:rPr>
            <w:rFonts w:ascii="Times New Roman" w:eastAsia="Times New Roman" w:hAnsi="Times New Roman" w:cs="Times New Roman"/>
            <w:color w:val="666666"/>
            <w:sz w:val="23"/>
            <w:szCs w:val="23"/>
          </w:rPr>
          <w:t> </w:t>
        </w:r>
      </w:ins>
    </w:p>
    <w:p w:rsidR="00F6670F" w:rsidRPr="00F6670F" w:rsidRDefault="00F6670F" w:rsidP="00F6670F">
      <w:pPr>
        <w:shd w:val="clear" w:color="auto" w:fill="FFFFFF"/>
        <w:spacing w:after="240" w:line="240" w:lineRule="auto"/>
        <w:textAlignment w:val="baseline"/>
        <w:rPr>
          <w:ins w:id="8" w:author="Unknown"/>
          <w:rFonts w:ascii="Times New Roman" w:eastAsia="Times New Roman" w:hAnsi="Times New Roman" w:cs="Times New Roman"/>
          <w:color w:val="666666"/>
          <w:sz w:val="23"/>
          <w:szCs w:val="23"/>
        </w:rPr>
      </w:pPr>
      <w:ins w:id="9" w:author="Unknown">
        <w:r w:rsidRPr="00F6670F">
          <w:rPr>
            <w:rFonts w:ascii="Times New Roman" w:eastAsia="Times New Roman" w:hAnsi="Times New Roman" w:cs="Times New Roman"/>
            <w:color w:val="666666"/>
            <w:sz w:val="23"/>
            <w:szCs w:val="23"/>
          </w:rPr>
          <w:t xml:space="preserve">First thing that is loaded while booting Android is </w:t>
        </w:r>
        <w:proofErr w:type="gramStart"/>
        <w:r w:rsidRPr="00F6670F">
          <w:rPr>
            <w:rFonts w:ascii="Times New Roman" w:eastAsia="Times New Roman" w:hAnsi="Times New Roman" w:cs="Times New Roman"/>
            <w:color w:val="666666"/>
            <w:sz w:val="23"/>
            <w:szCs w:val="23"/>
          </w:rPr>
          <w:t>BOOTLOADER .</w:t>
        </w:r>
        <w:proofErr w:type="gramEnd"/>
        <w:r w:rsidRPr="00F6670F">
          <w:rPr>
            <w:rFonts w:ascii="Times New Roman" w:eastAsia="Times New Roman" w:hAnsi="Times New Roman" w:cs="Times New Roman"/>
            <w:color w:val="666666"/>
            <w:sz w:val="23"/>
            <w:szCs w:val="23"/>
          </w:rPr>
          <w:t xml:space="preserve"> CPU has a hard coded address from where the first instruction is fetched. This address generally points to the chip which has BOOTLOADER programmed on it. The main function of </w:t>
        </w:r>
        <w:proofErr w:type="spellStart"/>
        <w:r w:rsidRPr="00F6670F">
          <w:rPr>
            <w:rFonts w:ascii="Times New Roman" w:eastAsia="Times New Roman" w:hAnsi="Times New Roman" w:cs="Times New Roman"/>
            <w:color w:val="666666"/>
            <w:sz w:val="23"/>
            <w:szCs w:val="23"/>
          </w:rPr>
          <w:t>bootloader</w:t>
        </w:r>
        <w:proofErr w:type="spellEnd"/>
        <w:r w:rsidRPr="00F6670F">
          <w:rPr>
            <w:rFonts w:ascii="Times New Roman" w:eastAsia="Times New Roman" w:hAnsi="Times New Roman" w:cs="Times New Roman"/>
            <w:color w:val="666666"/>
            <w:sz w:val="23"/>
            <w:szCs w:val="23"/>
          </w:rPr>
          <w:t xml:space="preserve"> is </w:t>
        </w:r>
        <w:proofErr w:type="gramStart"/>
        <w:r w:rsidRPr="00F6670F">
          <w:rPr>
            <w:rFonts w:ascii="Times New Roman" w:eastAsia="Times New Roman" w:hAnsi="Times New Roman" w:cs="Times New Roman"/>
            <w:color w:val="666666"/>
            <w:sz w:val="23"/>
            <w:szCs w:val="23"/>
          </w:rPr>
          <w:t>to :</w:t>
        </w:r>
        <w:proofErr w:type="gramEnd"/>
      </w:ins>
    </w:p>
    <w:p w:rsidR="00F6670F" w:rsidRPr="00F6670F" w:rsidRDefault="00F6670F" w:rsidP="00F6670F">
      <w:pPr>
        <w:numPr>
          <w:ilvl w:val="0"/>
          <w:numId w:val="1"/>
        </w:numPr>
        <w:shd w:val="clear" w:color="auto" w:fill="FFFFFF"/>
        <w:spacing w:after="0" w:line="240" w:lineRule="auto"/>
        <w:ind w:left="322"/>
        <w:textAlignment w:val="baseline"/>
        <w:rPr>
          <w:ins w:id="10" w:author="Unknown"/>
          <w:rFonts w:ascii="Times New Roman" w:eastAsia="Times New Roman" w:hAnsi="Times New Roman" w:cs="Times New Roman"/>
          <w:color w:val="666666"/>
          <w:sz w:val="23"/>
          <w:szCs w:val="23"/>
        </w:rPr>
      </w:pPr>
      <w:ins w:id="11" w:author="Unknown">
        <w:r w:rsidRPr="00F6670F">
          <w:rPr>
            <w:rFonts w:ascii="Times New Roman" w:eastAsia="Times New Roman" w:hAnsi="Times New Roman" w:cs="Times New Roman"/>
            <w:color w:val="666666"/>
            <w:sz w:val="23"/>
            <w:szCs w:val="23"/>
          </w:rPr>
          <w:t>Initialize RAM</w:t>
        </w:r>
      </w:ins>
    </w:p>
    <w:p w:rsidR="00F6670F" w:rsidRPr="00F6670F" w:rsidRDefault="00F6670F" w:rsidP="00F6670F">
      <w:pPr>
        <w:numPr>
          <w:ilvl w:val="0"/>
          <w:numId w:val="1"/>
        </w:numPr>
        <w:shd w:val="clear" w:color="auto" w:fill="FFFFFF"/>
        <w:spacing w:after="0" w:line="240" w:lineRule="auto"/>
        <w:ind w:left="322"/>
        <w:textAlignment w:val="baseline"/>
        <w:rPr>
          <w:ins w:id="12" w:author="Unknown"/>
          <w:rFonts w:ascii="Times New Roman" w:eastAsia="Times New Roman" w:hAnsi="Times New Roman" w:cs="Times New Roman"/>
          <w:color w:val="666666"/>
          <w:sz w:val="23"/>
          <w:szCs w:val="23"/>
        </w:rPr>
      </w:pPr>
      <w:ins w:id="13" w:author="Unknown">
        <w:r w:rsidRPr="00F6670F">
          <w:rPr>
            <w:rFonts w:ascii="Times New Roman" w:eastAsia="Times New Roman" w:hAnsi="Times New Roman" w:cs="Times New Roman"/>
            <w:color w:val="666666"/>
            <w:sz w:val="23"/>
            <w:szCs w:val="23"/>
          </w:rPr>
          <w:t>Put basic HW in quiescent state</w:t>
        </w:r>
      </w:ins>
    </w:p>
    <w:p w:rsidR="00F6670F" w:rsidRPr="00F6670F" w:rsidRDefault="00F6670F" w:rsidP="00F6670F">
      <w:pPr>
        <w:numPr>
          <w:ilvl w:val="0"/>
          <w:numId w:val="1"/>
        </w:numPr>
        <w:shd w:val="clear" w:color="auto" w:fill="FFFFFF"/>
        <w:spacing w:after="0" w:line="240" w:lineRule="auto"/>
        <w:ind w:left="322"/>
        <w:textAlignment w:val="baseline"/>
        <w:rPr>
          <w:ins w:id="14" w:author="Unknown"/>
          <w:rFonts w:ascii="Times New Roman" w:eastAsia="Times New Roman" w:hAnsi="Times New Roman" w:cs="Times New Roman"/>
          <w:color w:val="666666"/>
          <w:sz w:val="23"/>
          <w:szCs w:val="23"/>
        </w:rPr>
      </w:pPr>
      <w:ins w:id="15" w:author="Unknown">
        <w:r w:rsidRPr="00F6670F">
          <w:rPr>
            <w:rFonts w:ascii="Times New Roman" w:eastAsia="Times New Roman" w:hAnsi="Times New Roman" w:cs="Times New Roman"/>
            <w:color w:val="666666"/>
            <w:sz w:val="23"/>
            <w:szCs w:val="23"/>
          </w:rPr>
          <w:t>Load kernel and RAM disk</w:t>
        </w:r>
      </w:ins>
    </w:p>
    <w:p w:rsidR="00F6670F" w:rsidRPr="00F6670F" w:rsidRDefault="00F6670F" w:rsidP="00F6670F">
      <w:pPr>
        <w:numPr>
          <w:ilvl w:val="0"/>
          <w:numId w:val="1"/>
        </w:numPr>
        <w:shd w:val="clear" w:color="auto" w:fill="FFFFFF"/>
        <w:spacing w:after="0" w:line="240" w:lineRule="auto"/>
        <w:ind w:left="322"/>
        <w:textAlignment w:val="baseline"/>
        <w:rPr>
          <w:ins w:id="16" w:author="Unknown"/>
          <w:rFonts w:ascii="Times New Roman" w:eastAsia="Times New Roman" w:hAnsi="Times New Roman" w:cs="Times New Roman"/>
          <w:color w:val="666666"/>
          <w:sz w:val="23"/>
          <w:szCs w:val="23"/>
        </w:rPr>
      </w:pPr>
      <w:ins w:id="17" w:author="Unknown">
        <w:r w:rsidRPr="00F6670F">
          <w:rPr>
            <w:rFonts w:ascii="Times New Roman" w:eastAsia="Times New Roman" w:hAnsi="Times New Roman" w:cs="Times New Roman"/>
            <w:color w:val="666666"/>
            <w:sz w:val="23"/>
            <w:szCs w:val="23"/>
          </w:rPr>
          <w:t>Jump to kernel</w:t>
        </w:r>
      </w:ins>
    </w:p>
    <w:p w:rsidR="00F6670F" w:rsidRPr="00F6670F" w:rsidRDefault="00F6670F" w:rsidP="00F6670F">
      <w:pPr>
        <w:shd w:val="clear" w:color="auto" w:fill="FFFFFF"/>
        <w:spacing w:after="240" w:line="240" w:lineRule="auto"/>
        <w:textAlignment w:val="baseline"/>
        <w:rPr>
          <w:ins w:id="18" w:author="Unknown"/>
          <w:rFonts w:ascii="Times New Roman" w:eastAsia="Times New Roman" w:hAnsi="Times New Roman" w:cs="Times New Roman"/>
          <w:color w:val="666666"/>
          <w:sz w:val="23"/>
          <w:szCs w:val="23"/>
        </w:rPr>
      </w:pPr>
      <w:ins w:id="19" w:author="Unknown">
        <w:r w:rsidRPr="00F6670F">
          <w:rPr>
            <w:rFonts w:ascii="Times New Roman" w:eastAsia="Times New Roman" w:hAnsi="Times New Roman" w:cs="Times New Roman"/>
            <w:color w:val="666666"/>
            <w:sz w:val="23"/>
            <w:szCs w:val="23"/>
          </w:rPr>
          <w:t xml:space="preserve">Now kernel has been loaded into the RAM the control passes to the Kernel. The initial kernel startup is very hardware dependent, but its purpose is to set things up so that the CPU can start executing C code as early as possible. Once that’s done, the kernel jumps to the architecture-independent </w:t>
        </w:r>
        <w:proofErr w:type="spellStart"/>
        <w:r w:rsidRPr="00F6670F">
          <w:rPr>
            <w:rFonts w:ascii="Times New Roman" w:eastAsia="Times New Roman" w:hAnsi="Times New Roman" w:cs="Times New Roman"/>
            <w:color w:val="666666"/>
            <w:sz w:val="23"/>
            <w:szCs w:val="23"/>
          </w:rPr>
          <w:t>start_</w:t>
        </w:r>
        <w:proofErr w:type="gramStart"/>
        <w:r w:rsidRPr="00F6670F">
          <w:rPr>
            <w:rFonts w:ascii="Times New Roman" w:eastAsia="Times New Roman" w:hAnsi="Times New Roman" w:cs="Times New Roman"/>
            <w:color w:val="666666"/>
            <w:sz w:val="23"/>
            <w:szCs w:val="23"/>
          </w:rPr>
          <w:t>kernel</w:t>
        </w:r>
        <w:proofErr w:type="spellEnd"/>
        <w:r w:rsidRPr="00F6670F">
          <w:rPr>
            <w:rFonts w:ascii="Times New Roman" w:eastAsia="Times New Roman" w:hAnsi="Times New Roman" w:cs="Times New Roman"/>
            <w:color w:val="666666"/>
            <w:sz w:val="23"/>
            <w:szCs w:val="23"/>
          </w:rPr>
          <w:t>(</w:t>
        </w:r>
        <w:proofErr w:type="gramEnd"/>
        <w:r w:rsidRPr="00F6670F">
          <w:rPr>
            <w:rFonts w:ascii="Times New Roman" w:eastAsia="Times New Roman" w:hAnsi="Times New Roman" w:cs="Times New Roman"/>
            <w:color w:val="666666"/>
            <w:sz w:val="23"/>
            <w:szCs w:val="23"/>
          </w:rPr>
          <w:t>) function, initializes its</w:t>
        </w:r>
        <w:r w:rsidRPr="00F6670F">
          <w:rPr>
            <w:rFonts w:ascii="Times New Roman" w:eastAsia="Times New Roman" w:hAnsi="Times New Roman" w:cs="Times New Roman"/>
            <w:color w:val="666666"/>
            <w:sz w:val="23"/>
            <w:szCs w:val="23"/>
          </w:rPr>
          <w:br/>
          <w:t xml:space="preserve">various subsystems, and proceeds to call the “init” functions of all built-in drivers. The majority of messages printed out by the kernel at startup come from these steps. The kernel then mounts its root </w:t>
        </w:r>
        <w:proofErr w:type="spellStart"/>
        <w:r w:rsidRPr="00F6670F">
          <w:rPr>
            <w:rFonts w:ascii="Times New Roman" w:eastAsia="Times New Roman" w:hAnsi="Times New Roman" w:cs="Times New Roman"/>
            <w:color w:val="666666"/>
            <w:sz w:val="23"/>
            <w:szCs w:val="23"/>
          </w:rPr>
          <w:t>filesystem</w:t>
        </w:r>
        <w:proofErr w:type="spellEnd"/>
        <w:r w:rsidRPr="00F6670F">
          <w:rPr>
            <w:rFonts w:ascii="Times New Roman" w:eastAsia="Times New Roman" w:hAnsi="Times New Roman" w:cs="Times New Roman"/>
            <w:color w:val="666666"/>
            <w:sz w:val="23"/>
            <w:szCs w:val="23"/>
          </w:rPr>
          <w:t xml:space="preserve"> and starts the init process.</w:t>
        </w:r>
      </w:ins>
    </w:p>
    <w:p w:rsidR="00F6670F" w:rsidRPr="00F6670F" w:rsidRDefault="00F6670F" w:rsidP="00F6670F">
      <w:pPr>
        <w:shd w:val="clear" w:color="auto" w:fill="FFFFFF"/>
        <w:spacing w:after="240" w:line="240" w:lineRule="auto"/>
        <w:textAlignment w:val="baseline"/>
        <w:rPr>
          <w:ins w:id="20" w:author="Unknown"/>
          <w:rFonts w:ascii="Times New Roman" w:eastAsia="Times New Roman" w:hAnsi="Times New Roman" w:cs="Times New Roman"/>
          <w:color w:val="666666"/>
          <w:sz w:val="23"/>
          <w:szCs w:val="23"/>
        </w:rPr>
      </w:pPr>
      <w:ins w:id="21" w:author="Unknown">
        <w:r w:rsidRPr="00F6670F">
          <w:rPr>
            <w:rFonts w:ascii="Times New Roman" w:eastAsia="Times New Roman" w:hAnsi="Times New Roman" w:cs="Times New Roman"/>
            <w:color w:val="666666"/>
            <w:sz w:val="23"/>
            <w:szCs w:val="23"/>
          </w:rPr>
          <w:t xml:space="preserve">That’s when Android’s </w:t>
        </w:r>
        <w:proofErr w:type="spellStart"/>
        <w:r w:rsidRPr="00F6670F">
          <w:rPr>
            <w:rFonts w:ascii="Times New Roman" w:eastAsia="Times New Roman" w:hAnsi="Times New Roman" w:cs="Times New Roman"/>
            <w:color w:val="666666"/>
            <w:sz w:val="23"/>
            <w:szCs w:val="23"/>
          </w:rPr>
          <w:t>init</w:t>
        </w:r>
        <w:proofErr w:type="spellEnd"/>
        <w:r w:rsidRPr="00F6670F">
          <w:rPr>
            <w:rFonts w:ascii="Times New Roman" w:eastAsia="Times New Roman" w:hAnsi="Times New Roman" w:cs="Times New Roman"/>
            <w:color w:val="666666"/>
            <w:sz w:val="23"/>
            <w:szCs w:val="23"/>
          </w:rPr>
          <w:t xml:space="preserve"> kicks in and executes the instructions stored in its /</w:t>
        </w:r>
        <w:proofErr w:type="spellStart"/>
        <w:r w:rsidRPr="00F6670F">
          <w:rPr>
            <w:rFonts w:ascii="Times New Roman" w:eastAsia="Times New Roman" w:hAnsi="Times New Roman" w:cs="Times New Roman"/>
            <w:color w:val="666666"/>
            <w:sz w:val="23"/>
            <w:szCs w:val="23"/>
          </w:rPr>
          <w:t>init.rc</w:t>
        </w:r>
        <w:proofErr w:type="spellEnd"/>
        <w:r w:rsidRPr="00F6670F">
          <w:rPr>
            <w:rFonts w:ascii="Times New Roman" w:eastAsia="Times New Roman" w:hAnsi="Times New Roman" w:cs="Times New Roman"/>
            <w:color w:val="666666"/>
            <w:sz w:val="23"/>
            <w:szCs w:val="23"/>
          </w:rPr>
          <w:t> file to set up environment variables such as the system path, create mount points, mount </w:t>
        </w:r>
        <w:proofErr w:type="spellStart"/>
        <w:r w:rsidRPr="00F6670F">
          <w:rPr>
            <w:rFonts w:ascii="Times New Roman" w:eastAsia="Times New Roman" w:hAnsi="Times New Roman" w:cs="Times New Roman"/>
            <w:color w:val="666666"/>
            <w:sz w:val="23"/>
            <w:szCs w:val="23"/>
          </w:rPr>
          <w:t>filesystems</w:t>
        </w:r>
        <w:proofErr w:type="spellEnd"/>
        <w:r w:rsidRPr="00F6670F">
          <w:rPr>
            <w:rFonts w:ascii="Times New Roman" w:eastAsia="Times New Roman" w:hAnsi="Times New Roman" w:cs="Times New Roman"/>
            <w:color w:val="666666"/>
            <w:sz w:val="23"/>
            <w:szCs w:val="23"/>
          </w:rPr>
          <w:t>, set OOM adjustments, and start native daemons.</w:t>
        </w:r>
      </w:ins>
    </w:p>
    <w:p w:rsidR="00F6670F" w:rsidRPr="00F6670F" w:rsidRDefault="00F6670F" w:rsidP="00F6670F">
      <w:pPr>
        <w:shd w:val="clear" w:color="auto" w:fill="FFFFFF"/>
        <w:spacing w:after="240" w:line="240" w:lineRule="auto"/>
        <w:textAlignment w:val="baseline"/>
        <w:rPr>
          <w:ins w:id="22" w:author="Unknown"/>
          <w:rFonts w:ascii="Times New Roman" w:eastAsia="Times New Roman" w:hAnsi="Times New Roman" w:cs="Times New Roman"/>
          <w:color w:val="666666"/>
          <w:sz w:val="23"/>
          <w:szCs w:val="23"/>
        </w:rPr>
      </w:pPr>
      <w:ins w:id="23" w:author="Unknown">
        <w:r w:rsidRPr="00F6670F">
          <w:rPr>
            <w:rFonts w:ascii="Times New Roman" w:eastAsia="Times New Roman" w:hAnsi="Times New Roman" w:cs="Times New Roman"/>
            <w:color w:val="666666"/>
            <w:sz w:val="23"/>
            <w:szCs w:val="23"/>
          </w:rPr>
          <w:t>These native daemons are started and they initialize their corresponding module. We will focus on special daemon called Zygote which plays a very crucial role in launching applications.  Its functionality is centralized here in order to unify the components shared by all apps and to shorten their start-up time. The init doesn’t actually start the Zygote directly; instead it uses the </w:t>
        </w:r>
        <w:proofErr w:type="spellStart"/>
        <w:r w:rsidRPr="00F6670F">
          <w:rPr>
            <w:rFonts w:ascii="Times New Roman" w:eastAsia="Times New Roman" w:hAnsi="Times New Roman" w:cs="Times New Roman"/>
            <w:color w:val="666666"/>
            <w:sz w:val="23"/>
            <w:szCs w:val="23"/>
          </w:rPr>
          <w:t>app_process</w:t>
        </w:r>
        <w:proofErr w:type="spellEnd"/>
        <w:r w:rsidRPr="00F6670F">
          <w:rPr>
            <w:rFonts w:ascii="Times New Roman" w:eastAsia="Times New Roman" w:hAnsi="Times New Roman" w:cs="Times New Roman"/>
            <w:color w:val="666666"/>
            <w:sz w:val="23"/>
            <w:szCs w:val="23"/>
          </w:rPr>
          <w:t xml:space="preserve"> command to get Zygote started by the Android Runtime. The runtime then starts the first </w:t>
        </w:r>
        <w:proofErr w:type="spellStart"/>
        <w:r w:rsidRPr="00F6670F">
          <w:rPr>
            <w:rFonts w:ascii="Times New Roman" w:eastAsia="Times New Roman" w:hAnsi="Times New Roman" w:cs="Times New Roman"/>
            <w:color w:val="666666"/>
            <w:sz w:val="23"/>
            <w:szCs w:val="23"/>
          </w:rPr>
          <w:t>Dalvik</w:t>
        </w:r>
        <w:proofErr w:type="spellEnd"/>
        <w:r w:rsidRPr="00F6670F">
          <w:rPr>
            <w:rFonts w:ascii="Times New Roman" w:eastAsia="Times New Roman" w:hAnsi="Times New Roman" w:cs="Times New Roman"/>
            <w:color w:val="666666"/>
            <w:sz w:val="23"/>
            <w:szCs w:val="23"/>
          </w:rPr>
          <w:t xml:space="preserve"> VM of the system and tells it to invoke the Zygote’s </w:t>
        </w:r>
        <w:proofErr w:type="gramStart"/>
        <w:r w:rsidRPr="00F6670F">
          <w:rPr>
            <w:rFonts w:ascii="Times New Roman" w:eastAsia="Times New Roman" w:hAnsi="Times New Roman" w:cs="Times New Roman"/>
            <w:color w:val="666666"/>
            <w:sz w:val="23"/>
            <w:szCs w:val="23"/>
          </w:rPr>
          <w:t>main(</w:t>
        </w:r>
        <w:proofErr w:type="gramEnd"/>
        <w:r w:rsidRPr="00F6670F">
          <w:rPr>
            <w:rFonts w:ascii="Times New Roman" w:eastAsia="Times New Roman" w:hAnsi="Times New Roman" w:cs="Times New Roman"/>
            <w:color w:val="666666"/>
            <w:sz w:val="23"/>
            <w:szCs w:val="23"/>
          </w:rPr>
          <w:t>).</w:t>
        </w:r>
      </w:ins>
    </w:p>
    <w:p w:rsidR="00F6670F" w:rsidRPr="00F6670F" w:rsidRDefault="00F6670F" w:rsidP="00F6670F">
      <w:pPr>
        <w:shd w:val="clear" w:color="auto" w:fill="FFFFFF"/>
        <w:spacing w:after="240" w:line="240" w:lineRule="auto"/>
        <w:textAlignment w:val="baseline"/>
        <w:rPr>
          <w:ins w:id="24" w:author="Unknown"/>
          <w:rFonts w:ascii="Times New Roman" w:eastAsia="Times New Roman" w:hAnsi="Times New Roman" w:cs="Times New Roman"/>
          <w:color w:val="666666"/>
          <w:sz w:val="23"/>
          <w:szCs w:val="23"/>
        </w:rPr>
      </w:pPr>
      <w:ins w:id="25" w:author="Unknown">
        <w:r w:rsidRPr="00F6670F">
          <w:rPr>
            <w:rFonts w:ascii="Times New Roman" w:eastAsia="Times New Roman" w:hAnsi="Times New Roman" w:cs="Times New Roman"/>
            <w:color w:val="666666"/>
            <w:sz w:val="23"/>
            <w:szCs w:val="23"/>
          </w:rPr>
          <w:t xml:space="preserve">Zygote is active only when a new app needs to be launched. To achieve a speedier app launch, the Zygote starts by preloading all Java classes and resources that an app may potentially need at runtime. This effectively loads those into the system’s RAM. The Zygote then listens for connections on its socket (/dev/socket/zygote) for requests to start new apps. When it gets a request to start an app, it forks itself and launches the new app. The beauty of having all apps fork from the Zygote is that it’s a “virgin” VM that has all the system classes and resources an app may need preloaded and </w:t>
        </w:r>
        <w:r w:rsidRPr="00F6670F">
          <w:rPr>
            <w:rFonts w:ascii="Times New Roman" w:eastAsia="Times New Roman" w:hAnsi="Times New Roman" w:cs="Times New Roman"/>
            <w:color w:val="666666"/>
            <w:sz w:val="23"/>
            <w:szCs w:val="23"/>
          </w:rPr>
          <w:lastRenderedPageBreak/>
          <w:t>ready to be used. In other words, new apps don’t have to wait until those are loaded to start executing.</w:t>
        </w:r>
      </w:ins>
    </w:p>
    <w:p w:rsidR="00F6670F" w:rsidRPr="00F6670F" w:rsidRDefault="00F6670F" w:rsidP="00F6670F">
      <w:pPr>
        <w:shd w:val="clear" w:color="auto" w:fill="FFFFFF"/>
        <w:spacing w:after="240" w:line="240" w:lineRule="auto"/>
        <w:textAlignment w:val="baseline"/>
        <w:rPr>
          <w:ins w:id="26" w:author="Unknown"/>
          <w:rFonts w:ascii="Times New Roman" w:eastAsia="Times New Roman" w:hAnsi="Times New Roman" w:cs="Times New Roman"/>
          <w:color w:val="666666"/>
          <w:sz w:val="23"/>
          <w:szCs w:val="23"/>
        </w:rPr>
      </w:pPr>
      <w:ins w:id="27" w:author="Unknown">
        <w:r w:rsidRPr="00F6670F">
          <w:rPr>
            <w:rFonts w:ascii="Times New Roman" w:eastAsia="Times New Roman" w:hAnsi="Times New Roman" w:cs="Times New Roman"/>
            <w:color w:val="666666"/>
            <w:sz w:val="23"/>
            <w:szCs w:val="23"/>
          </w:rPr>
          <w:t xml:space="preserve">All of this works because the Linux kernel implements a copy-on-write (COW) policy for forks. As you may know, forking in </w:t>
        </w:r>
        <w:proofErr w:type="gramStart"/>
        <w:r w:rsidRPr="00F6670F">
          <w:rPr>
            <w:rFonts w:ascii="Times New Roman" w:eastAsia="Times New Roman" w:hAnsi="Times New Roman" w:cs="Times New Roman"/>
            <w:color w:val="666666"/>
            <w:sz w:val="23"/>
            <w:szCs w:val="23"/>
          </w:rPr>
          <w:t>Unix</w:t>
        </w:r>
        <w:proofErr w:type="gramEnd"/>
        <w:r w:rsidRPr="00F6670F">
          <w:rPr>
            <w:rFonts w:ascii="Times New Roman" w:eastAsia="Times New Roman" w:hAnsi="Times New Roman" w:cs="Times New Roman"/>
            <w:color w:val="666666"/>
            <w:sz w:val="23"/>
            <w:szCs w:val="23"/>
          </w:rPr>
          <w:t xml:space="preserve"> involves creating a new process that is an exact copy of the parent process. With COW, Linux doesn’t actually copy anything. Instead, it maps the pages of the new process over to those of the parent process and</w:t>
        </w:r>
        <w:r w:rsidRPr="00F6670F">
          <w:rPr>
            <w:rFonts w:ascii="Times New Roman" w:eastAsia="Times New Roman" w:hAnsi="Times New Roman" w:cs="Times New Roman"/>
            <w:color w:val="666666"/>
            <w:sz w:val="23"/>
            <w:szCs w:val="23"/>
          </w:rPr>
          <w:br/>
          <w:t xml:space="preserve">makes copies only when the new process writes to a page. But in fact the classes and resources loaded are never written to, because they’re the default ones and are pretty much immutable within the lifetime of the system. </w:t>
        </w:r>
        <w:proofErr w:type="gramStart"/>
        <w:r w:rsidRPr="00F6670F">
          <w:rPr>
            <w:rFonts w:ascii="Times New Roman" w:eastAsia="Times New Roman" w:hAnsi="Times New Roman" w:cs="Times New Roman"/>
            <w:color w:val="666666"/>
            <w:sz w:val="23"/>
            <w:szCs w:val="23"/>
          </w:rPr>
          <w:t>So all processes directly forking from the Zygote are essentially using its own mapped copies.</w:t>
        </w:r>
        <w:proofErr w:type="gramEnd"/>
        <w:r w:rsidRPr="00F6670F">
          <w:rPr>
            <w:rFonts w:ascii="Times New Roman" w:eastAsia="Times New Roman" w:hAnsi="Times New Roman" w:cs="Times New Roman"/>
            <w:color w:val="666666"/>
            <w:sz w:val="23"/>
            <w:szCs w:val="23"/>
          </w:rPr>
          <w:t xml:space="preserve"> Therefore, regardless of the</w:t>
        </w:r>
        <w:r w:rsidRPr="00F6670F">
          <w:rPr>
            <w:rFonts w:ascii="Times New Roman" w:eastAsia="Times New Roman" w:hAnsi="Times New Roman" w:cs="Times New Roman"/>
            <w:color w:val="666666"/>
            <w:sz w:val="23"/>
            <w:szCs w:val="23"/>
          </w:rPr>
          <w:br/>
          <w:t>number of apps running on the system, only one copy of the system classes and the resources is ever loaded in RAM.</w:t>
        </w:r>
      </w:ins>
    </w:p>
    <w:p w:rsidR="00F6670F" w:rsidRPr="00F6670F" w:rsidRDefault="00F6670F" w:rsidP="00F6670F">
      <w:pPr>
        <w:shd w:val="clear" w:color="auto" w:fill="FFFFFF"/>
        <w:spacing w:after="240" w:line="240" w:lineRule="auto"/>
        <w:textAlignment w:val="baseline"/>
        <w:rPr>
          <w:ins w:id="28" w:author="Unknown"/>
          <w:rFonts w:ascii="Times New Roman" w:eastAsia="Times New Roman" w:hAnsi="Times New Roman" w:cs="Times New Roman"/>
          <w:color w:val="666666"/>
          <w:sz w:val="23"/>
          <w:szCs w:val="23"/>
        </w:rPr>
      </w:pPr>
      <w:ins w:id="29" w:author="Unknown">
        <w:r w:rsidRPr="00F6670F">
          <w:rPr>
            <w:rFonts w:ascii="Times New Roman" w:eastAsia="Times New Roman" w:hAnsi="Times New Roman" w:cs="Times New Roman"/>
            <w:color w:val="666666"/>
            <w:sz w:val="23"/>
            <w:szCs w:val="23"/>
          </w:rPr>
          <w:t xml:space="preserve">Although the Zygote is designed to listen to connections for requests to fork new apps, there is one “app” that the Zygote actually starts explicitly: the System Server. This is the first app started by the Zygote, and it continues to live on as an entirely separate process from its parent. The System Server then starts initializing each system service it houses and registering it with the previously started Service Manager. One of the services it starts, the Activity Manager, will end its initialization by sending </w:t>
        </w:r>
        <w:proofErr w:type="gramStart"/>
        <w:r w:rsidRPr="00F6670F">
          <w:rPr>
            <w:rFonts w:ascii="Times New Roman" w:eastAsia="Times New Roman" w:hAnsi="Times New Roman" w:cs="Times New Roman"/>
            <w:color w:val="666666"/>
            <w:sz w:val="23"/>
            <w:szCs w:val="23"/>
          </w:rPr>
          <w:t>an intent</w:t>
        </w:r>
        <w:proofErr w:type="gramEnd"/>
        <w:r w:rsidRPr="00F6670F">
          <w:rPr>
            <w:rFonts w:ascii="Times New Roman" w:eastAsia="Times New Roman" w:hAnsi="Times New Roman" w:cs="Times New Roman"/>
            <w:color w:val="666666"/>
            <w:sz w:val="23"/>
            <w:szCs w:val="23"/>
          </w:rPr>
          <w:t xml:space="preserve"> of type </w:t>
        </w:r>
        <w:proofErr w:type="spellStart"/>
        <w:r w:rsidRPr="00F6670F">
          <w:rPr>
            <w:rFonts w:ascii="Times New Roman" w:eastAsia="Times New Roman" w:hAnsi="Times New Roman" w:cs="Times New Roman"/>
            <w:color w:val="666666"/>
            <w:sz w:val="23"/>
            <w:szCs w:val="23"/>
          </w:rPr>
          <w:t>Intent.CATEGORY_HOME</w:t>
        </w:r>
        <w:proofErr w:type="spellEnd"/>
        <w:r w:rsidRPr="00F6670F">
          <w:rPr>
            <w:rFonts w:ascii="Times New Roman" w:eastAsia="Times New Roman" w:hAnsi="Times New Roman" w:cs="Times New Roman"/>
            <w:color w:val="666666"/>
            <w:sz w:val="23"/>
            <w:szCs w:val="23"/>
          </w:rPr>
          <w:t>. This starts the Launcher app, which then displays the home screen familiar to all Android users.</w:t>
        </w:r>
      </w:ins>
    </w:p>
    <w:p w:rsidR="00F76898" w:rsidRDefault="00B85B80"/>
    <w:p w:rsidR="00917F89" w:rsidRDefault="00917F89"/>
    <w:p w:rsidR="00917F89" w:rsidRDefault="00917F89"/>
    <w:p w:rsidR="00917F89" w:rsidRDefault="00917F89"/>
    <w:p w:rsidR="00917F89" w:rsidRPr="00917F89" w:rsidRDefault="00917F89" w:rsidP="00917F89">
      <w:pPr>
        <w:spacing w:after="161" w:line="240" w:lineRule="auto"/>
        <w:textAlignment w:val="baseline"/>
        <w:outlineLvl w:val="0"/>
        <w:rPr>
          <w:rFonts w:ascii="Times New Roman" w:eastAsia="Times New Roman" w:hAnsi="Times New Roman" w:cs="Times New Roman"/>
          <w:kern w:val="36"/>
          <w:sz w:val="30"/>
          <w:szCs w:val="30"/>
        </w:rPr>
      </w:pPr>
      <w:r w:rsidRPr="00917F89">
        <w:rPr>
          <w:rFonts w:ascii="Times New Roman" w:eastAsia="Times New Roman" w:hAnsi="Times New Roman" w:cs="Times New Roman"/>
          <w:kern w:val="36"/>
          <w:sz w:val="30"/>
          <w:szCs w:val="30"/>
        </w:rPr>
        <w:t>Android Boot Process</w:t>
      </w:r>
    </w:p>
    <w:p w:rsidR="00917F89" w:rsidRPr="00917F89" w:rsidRDefault="00917F89" w:rsidP="00917F89">
      <w:pPr>
        <w:spacing w:after="0" w:line="240" w:lineRule="auto"/>
        <w:jc w:val="center"/>
        <w:textAlignment w:val="baseline"/>
        <w:rPr>
          <w:rFonts w:ascii="Arial" w:eastAsia="Times New Roman" w:hAnsi="Arial" w:cs="Arial"/>
          <w:sz w:val="17"/>
          <w:szCs w:val="17"/>
        </w:rPr>
      </w:pPr>
      <w:r w:rsidRPr="00917F89">
        <w:rPr>
          <w:rFonts w:ascii="Arial" w:eastAsia="Times New Roman" w:hAnsi="Arial" w:cs="Arial"/>
          <w:b/>
          <w:bCs/>
          <w:sz w:val="17"/>
        </w:rPr>
        <w:t>Booting Process</w:t>
      </w:r>
    </w:p>
    <w:p w:rsidR="00917F89" w:rsidRPr="00917F89" w:rsidRDefault="00917F89" w:rsidP="00917F89">
      <w:pPr>
        <w:spacing w:after="0" w:line="240" w:lineRule="auto"/>
        <w:textAlignment w:val="baseline"/>
        <w:rPr>
          <w:rFonts w:ascii="Arial" w:eastAsia="Times New Roman" w:hAnsi="Arial" w:cs="Arial"/>
          <w:sz w:val="17"/>
          <w:szCs w:val="17"/>
        </w:rPr>
      </w:pPr>
      <w:r w:rsidRPr="00917F89">
        <w:rPr>
          <w:rFonts w:ascii="Arial" w:eastAsia="Times New Roman" w:hAnsi="Arial" w:cs="Arial"/>
          <w:sz w:val="17"/>
          <w:szCs w:val="17"/>
        </w:rPr>
        <w:t>In computing, </w:t>
      </w:r>
      <w:hyperlink r:id="rId138" w:history="1">
        <w:r w:rsidRPr="00917F89">
          <w:rPr>
            <w:rFonts w:ascii="Arial" w:eastAsia="Times New Roman" w:hAnsi="Arial" w:cs="Arial"/>
            <w:color w:val="EC4E20"/>
            <w:sz w:val="17"/>
          </w:rPr>
          <w:t>booting</w:t>
        </w:r>
      </w:hyperlink>
      <w:r w:rsidRPr="00917F89">
        <w:rPr>
          <w:rFonts w:ascii="Arial" w:eastAsia="Times New Roman" w:hAnsi="Arial" w:cs="Arial"/>
          <w:sz w:val="17"/>
          <w:szCs w:val="17"/>
        </w:rPr>
        <w:t> is starting up a computer or computer appliance until it can be used. It can be initiated by hardware such as a button press, or by software command. After the power is switched on the computer is relatively dumb, and can read only part of its storage called Read-only memory. There a small program is stored called firmware. It does power-on self-tests, and most importantly, allows accessing other types of memory, like hard disk and main memory. The firmware loads bigger programs into the computer’s main memory and runs it. In general purpose computers, but as well in smart phones, tablets, optionally a boot manager is run.</w:t>
      </w:r>
    </w:p>
    <w:p w:rsidR="00917F89" w:rsidRPr="00917F89" w:rsidRDefault="00917F89" w:rsidP="00917F89">
      <w:pPr>
        <w:spacing w:after="0" w:line="240" w:lineRule="auto"/>
        <w:jc w:val="center"/>
        <w:textAlignment w:val="baseline"/>
        <w:rPr>
          <w:rFonts w:ascii="Arial" w:eastAsia="Times New Roman" w:hAnsi="Arial" w:cs="Arial"/>
          <w:sz w:val="17"/>
          <w:szCs w:val="17"/>
        </w:rPr>
      </w:pPr>
      <w:r w:rsidRPr="00917F89">
        <w:rPr>
          <w:rFonts w:ascii="Arial" w:eastAsia="Times New Roman" w:hAnsi="Arial" w:cs="Arial"/>
          <w:b/>
          <w:bCs/>
          <w:sz w:val="17"/>
        </w:rPr>
        <w:t>Android Boot Process</w:t>
      </w:r>
    </w:p>
    <w:p w:rsidR="00917F89" w:rsidRPr="00917F89" w:rsidRDefault="00917F89" w:rsidP="00917F89">
      <w:pPr>
        <w:spacing w:after="0" w:line="204" w:lineRule="atLeast"/>
        <w:jc w:val="both"/>
        <w:textAlignment w:val="baseline"/>
        <w:rPr>
          <w:ins w:id="30" w:author="Unknown"/>
          <w:rFonts w:ascii="Arial" w:eastAsia="Times New Roman" w:hAnsi="Arial" w:cs="Arial"/>
          <w:sz w:val="17"/>
          <w:szCs w:val="17"/>
        </w:rPr>
      </w:pPr>
      <w:ins w:id="31" w:author="Unknown">
        <w:r w:rsidRPr="00917F89">
          <w:rPr>
            <w:rFonts w:ascii="Arial" w:eastAsia="Times New Roman" w:hAnsi="Arial" w:cs="Arial"/>
            <w:sz w:val="17"/>
            <w:szCs w:val="17"/>
          </w:rPr>
          <w:br/>
        </w:r>
      </w:ins>
    </w:p>
    <w:p w:rsidR="00917F89" w:rsidRPr="00917F89" w:rsidRDefault="00917F89" w:rsidP="00917F89">
      <w:pPr>
        <w:spacing w:after="107" w:line="240" w:lineRule="auto"/>
        <w:textAlignment w:val="baseline"/>
        <w:rPr>
          <w:ins w:id="32" w:author="Unknown"/>
          <w:rFonts w:ascii="Arial" w:eastAsia="Times New Roman" w:hAnsi="Arial" w:cs="Arial"/>
          <w:sz w:val="17"/>
          <w:szCs w:val="17"/>
        </w:rPr>
      </w:pPr>
      <w:r>
        <w:rPr>
          <w:rFonts w:ascii="Arial" w:eastAsia="Times New Roman" w:hAnsi="Arial" w:cs="Arial"/>
          <w:noProof/>
          <w:sz w:val="17"/>
          <w:szCs w:val="17"/>
        </w:rPr>
        <w:lastRenderedPageBreak/>
        <w:drawing>
          <wp:inline distT="0" distB="0" distL="0" distR="0">
            <wp:extent cx="6114415" cy="6687185"/>
            <wp:effectExtent l="19050" t="0" r="635" b="0"/>
            <wp:docPr id="1" name="Picture 1" descr="https://media.geeksforgeeks.org/wp-content/uploads/Andriod-Boot-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Andriod-Boot-Process.jpg"/>
                    <pic:cNvPicPr>
                      <a:picLocks noChangeAspect="1" noChangeArrowheads="1"/>
                    </pic:cNvPicPr>
                  </pic:nvPicPr>
                  <pic:blipFill>
                    <a:blip r:embed="rId139"/>
                    <a:srcRect/>
                    <a:stretch>
                      <a:fillRect/>
                    </a:stretch>
                  </pic:blipFill>
                  <pic:spPr bwMode="auto">
                    <a:xfrm>
                      <a:off x="0" y="0"/>
                      <a:ext cx="6114415" cy="6687185"/>
                    </a:xfrm>
                    <a:prstGeom prst="rect">
                      <a:avLst/>
                    </a:prstGeom>
                    <a:noFill/>
                    <a:ln w="9525">
                      <a:noFill/>
                      <a:miter lim="800000"/>
                      <a:headEnd/>
                      <a:tailEnd/>
                    </a:ln>
                  </pic:spPr>
                </pic:pic>
              </a:graphicData>
            </a:graphic>
          </wp:inline>
        </w:drawing>
      </w:r>
    </w:p>
    <w:p w:rsidR="00917F89" w:rsidRPr="00917F89" w:rsidRDefault="00917F89" w:rsidP="00917F89">
      <w:pPr>
        <w:spacing w:after="107" w:line="240" w:lineRule="auto"/>
        <w:textAlignment w:val="baseline"/>
        <w:rPr>
          <w:ins w:id="33" w:author="Unknown"/>
          <w:rFonts w:ascii="Arial" w:eastAsia="Times New Roman" w:hAnsi="Arial" w:cs="Arial"/>
          <w:sz w:val="17"/>
          <w:szCs w:val="17"/>
        </w:rPr>
      </w:pPr>
      <w:ins w:id="34" w:author="Unknown">
        <w:r w:rsidRPr="00917F89">
          <w:rPr>
            <w:rFonts w:ascii="Arial" w:eastAsia="Times New Roman" w:hAnsi="Arial" w:cs="Arial"/>
            <w:sz w:val="17"/>
            <w:szCs w:val="17"/>
          </w:rPr>
          <w:t>Android Boot Process includes the following six steps:</w:t>
        </w:r>
      </w:ins>
    </w:p>
    <w:p w:rsidR="00917F89" w:rsidRPr="00917F89" w:rsidRDefault="00917F89" w:rsidP="00917F89">
      <w:pPr>
        <w:numPr>
          <w:ilvl w:val="0"/>
          <w:numId w:val="2"/>
        </w:numPr>
        <w:spacing w:after="0" w:line="240" w:lineRule="auto"/>
        <w:ind w:left="387"/>
        <w:textAlignment w:val="baseline"/>
        <w:rPr>
          <w:ins w:id="35" w:author="Unknown"/>
          <w:rFonts w:ascii="Arial" w:eastAsia="Times New Roman" w:hAnsi="Arial" w:cs="Arial"/>
          <w:sz w:val="17"/>
          <w:szCs w:val="17"/>
        </w:rPr>
      </w:pPr>
      <w:ins w:id="36" w:author="Unknown">
        <w:r w:rsidRPr="00917F89">
          <w:rPr>
            <w:rFonts w:ascii="Arial" w:eastAsia="Times New Roman" w:hAnsi="Arial" w:cs="Arial"/>
            <w:b/>
            <w:bCs/>
            <w:sz w:val="17"/>
          </w:rPr>
          <w:t>Boot ROM:</w:t>
        </w:r>
        <w:r w:rsidRPr="00917F89">
          <w:rPr>
            <w:rFonts w:ascii="Arial" w:eastAsia="Times New Roman" w:hAnsi="Arial" w:cs="Arial"/>
            <w:sz w:val="17"/>
            <w:szCs w:val="17"/>
          </w:rPr>
          <w:t xml:space="preserve"> This Step is known as power ON and system startup. This means that whenever we press the power button, the Boot ROM code starts executing from a pre-defined location which is hardwired in ROM. Boot ROM loads the </w:t>
        </w:r>
        <w:proofErr w:type="spellStart"/>
        <w:r w:rsidRPr="00917F89">
          <w:rPr>
            <w:rFonts w:ascii="Arial" w:eastAsia="Times New Roman" w:hAnsi="Arial" w:cs="Arial"/>
            <w:sz w:val="17"/>
            <w:szCs w:val="17"/>
          </w:rPr>
          <w:t>BootLoader</w:t>
        </w:r>
        <w:proofErr w:type="spellEnd"/>
        <w:r w:rsidRPr="00917F89">
          <w:rPr>
            <w:rFonts w:ascii="Arial" w:eastAsia="Times New Roman" w:hAnsi="Arial" w:cs="Arial"/>
            <w:sz w:val="17"/>
            <w:szCs w:val="17"/>
          </w:rPr>
          <w:t xml:space="preserve"> into RAM and starts executing.</w:t>
        </w:r>
      </w:ins>
    </w:p>
    <w:p w:rsidR="00917F89" w:rsidRPr="00917F89" w:rsidRDefault="00917F89" w:rsidP="00917F89">
      <w:pPr>
        <w:numPr>
          <w:ilvl w:val="0"/>
          <w:numId w:val="2"/>
        </w:numPr>
        <w:spacing w:after="0" w:line="240" w:lineRule="auto"/>
        <w:ind w:left="387"/>
        <w:textAlignment w:val="baseline"/>
        <w:rPr>
          <w:ins w:id="37" w:author="Unknown"/>
          <w:rFonts w:ascii="Arial" w:eastAsia="Times New Roman" w:hAnsi="Arial" w:cs="Arial"/>
          <w:sz w:val="17"/>
          <w:szCs w:val="17"/>
        </w:rPr>
      </w:pPr>
      <w:proofErr w:type="spellStart"/>
      <w:ins w:id="38" w:author="Unknown">
        <w:r w:rsidRPr="00917F89">
          <w:rPr>
            <w:rFonts w:ascii="Arial" w:eastAsia="Times New Roman" w:hAnsi="Arial" w:cs="Arial"/>
            <w:b/>
            <w:bCs/>
            <w:sz w:val="17"/>
          </w:rPr>
          <w:t>BootLoader</w:t>
        </w:r>
        <w:proofErr w:type="spellEnd"/>
        <w:r w:rsidRPr="00917F89">
          <w:rPr>
            <w:rFonts w:ascii="Arial" w:eastAsia="Times New Roman" w:hAnsi="Arial" w:cs="Arial"/>
            <w:b/>
            <w:bCs/>
            <w:sz w:val="17"/>
          </w:rPr>
          <w:t>:</w:t>
        </w:r>
        <w:r w:rsidRPr="00917F89">
          <w:rPr>
            <w:rFonts w:ascii="Arial" w:eastAsia="Times New Roman" w:hAnsi="Arial" w:cs="Arial"/>
            <w:sz w:val="17"/>
            <w:szCs w:val="17"/>
          </w:rPr>
          <w:t> </w:t>
        </w:r>
        <w:proofErr w:type="spellStart"/>
        <w:r w:rsidRPr="00917F89">
          <w:rPr>
            <w:rFonts w:ascii="Arial" w:eastAsia="Times New Roman" w:hAnsi="Arial" w:cs="Arial"/>
            <w:sz w:val="17"/>
            <w:szCs w:val="17"/>
          </w:rPr>
          <w:t>Bootloaders</w:t>
        </w:r>
        <w:proofErr w:type="spellEnd"/>
        <w:r w:rsidRPr="00917F89">
          <w:rPr>
            <w:rFonts w:ascii="Arial" w:eastAsia="Times New Roman" w:hAnsi="Arial" w:cs="Arial"/>
            <w:sz w:val="17"/>
            <w:szCs w:val="17"/>
          </w:rPr>
          <w:t xml:space="preserve"> is a low-level code contains the instructions that tell a device how to start up and find the system kernel. A </w:t>
        </w:r>
        <w:proofErr w:type="spellStart"/>
        <w:r w:rsidRPr="00917F89">
          <w:rPr>
            <w:rFonts w:ascii="Arial" w:eastAsia="Times New Roman" w:hAnsi="Arial" w:cs="Arial"/>
            <w:sz w:val="17"/>
            <w:szCs w:val="17"/>
          </w:rPr>
          <w:t>Bootloader</w:t>
        </w:r>
        <w:proofErr w:type="spellEnd"/>
        <w:r w:rsidRPr="00917F89">
          <w:rPr>
            <w:rFonts w:ascii="Arial" w:eastAsia="Times New Roman" w:hAnsi="Arial" w:cs="Arial"/>
            <w:sz w:val="17"/>
            <w:szCs w:val="17"/>
          </w:rPr>
          <w:t xml:space="preserve"> is a place where manufacturers put their locks and restrictions.</w:t>
        </w:r>
      </w:ins>
    </w:p>
    <w:p w:rsidR="00917F89" w:rsidRPr="00917F89" w:rsidRDefault="00917F89" w:rsidP="00917F89">
      <w:pPr>
        <w:spacing w:after="0" w:line="240" w:lineRule="auto"/>
        <w:ind w:left="387"/>
        <w:textAlignment w:val="baseline"/>
        <w:rPr>
          <w:ins w:id="39" w:author="Unknown"/>
          <w:rFonts w:ascii="Arial" w:eastAsia="Times New Roman" w:hAnsi="Arial" w:cs="Arial"/>
          <w:sz w:val="17"/>
          <w:szCs w:val="17"/>
        </w:rPr>
      </w:pPr>
      <w:ins w:id="40" w:author="Unknown">
        <w:r w:rsidRPr="00917F89">
          <w:rPr>
            <w:rFonts w:ascii="Arial" w:eastAsia="Times New Roman" w:hAnsi="Arial" w:cs="Arial"/>
            <w:sz w:val="17"/>
            <w:szCs w:val="17"/>
          </w:rPr>
          <w:t xml:space="preserve">The </w:t>
        </w:r>
        <w:proofErr w:type="spellStart"/>
        <w:r w:rsidRPr="00917F89">
          <w:rPr>
            <w:rFonts w:ascii="Arial" w:eastAsia="Times New Roman" w:hAnsi="Arial" w:cs="Arial"/>
            <w:sz w:val="17"/>
            <w:szCs w:val="17"/>
          </w:rPr>
          <w:t>bootloader</w:t>
        </w:r>
        <w:proofErr w:type="spellEnd"/>
        <w:r w:rsidRPr="00917F89">
          <w:rPr>
            <w:rFonts w:ascii="Arial" w:eastAsia="Times New Roman" w:hAnsi="Arial" w:cs="Arial"/>
            <w:sz w:val="17"/>
            <w:szCs w:val="17"/>
          </w:rPr>
          <w:t xml:space="preserve"> is a code that is executed before any Operating System starts to run. The </w:t>
        </w:r>
        <w:proofErr w:type="spellStart"/>
        <w:r w:rsidRPr="00917F89">
          <w:rPr>
            <w:rFonts w:ascii="Arial" w:eastAsia="Times New Roman" w:hAnsi="Arial" w:cs="Arial"/>
            <w:sz w:val="17"/>
            <w:szCs w:val="17"/>
          </w:rPr>
          <w:t>BootLoader</w:t>
        </w:r>
        <w:proofErr w:type="spellEnd"/>
        <w:r w:rsidRPr="00917F89">
          <w:rPr>
            <w:rFonts w:ascii="Arial" w:eastAsia="Times New Roman" w:hAnsi="Arial" w:cs="Arial"/>
            <w:sz w:val="17"/>
            <w:szCs w:val="17"/>
          </w:rPr>
          <w:t xml:space="preserve"> executes in 2 Stages</w:t>
        </w:r>
        <w:proofErr w:type="gramStart"/>
        <w:r w:rsidRPr="00917F89">
          <w:rPr>
            <w:rFonts w:ascii="Arial" w:eastAsia="Times New Roman" w:hAnsi="Arial" w:cs="Arial"/>
            <w:sz w:val="17"/>
            <w:szCs w:val="17"/>
          </w:rPr>
          <w:t>:</w:t>
        </w:r>
        <w:proofErr w:type="gramEnd"/>
        <w:r w:rsidRPr="00917F89">
          <w:rPr>
            <w:rFonts w:ascii="Arial" w:eastAsia="Times New Roman" w:hAnsi="Arial" w:cs="Arial"/>
            <w:sz w:val="17"/>
            <w:szCs w:val="17"/>
          </w:rPr>
          <w:br/>
        </w:r>
        <w:r w:rsidRPr="00917F89">
          <w:rPr>
            <w:rFonts w:ascii="Arial" w:eastAsia="Times New Roman" w:hAnsi="Arial" w:cs="Arial"/>
            <w:b/>
            <w:bCs/>
            <w:sz w:val="17"/>
          </w:rPr>
          <w:t>a)</w:t>
        </w:r>
        <w:r w:rsidRPr="00917F89">
          <w:rPr>
            <w:rFonts w:ascii="Arial" w:eastAsia="Times New Roman" w:hAnsi="Arial" w:cs="Arial"/>
            <w:sz w:val="17"/>
            <w:szCs w:val="17"/>
          </w:rPr>
          <w:t> In the first stage, it detects external RAM and loads a program which helps in the second stage.</w:t>
        </w:r>
        <w:r w:rsidRPr="00917F89">
          <w:rPr>
            <w:rFonts w:ascii="Arial" w:eastAsia="Times New Roman" w:hAnsi="Arial" w:cs="Arial"/>
            <w:sz w:val="17"/>
            <w:szCs w:val="17"/>
          </w:rPr>
          <w:br/>
        </w:r>
        <w:r w:rsidRPr="00917F89">
          <w:rPr>
            <w:rFonts w:ascii="Arial" w:eastAsia="Times New Roman" w:hAnsi="Arial" w:cs="Arial"/>
            <w:b/>
            <w:bCs/>
            <w:sz w:val="17"/>
          </w:rPr>
          <w:t>b)</w:t>
        </w:r>
        <w:r w:rsidRPr="00917F89">
          <w:rPr>
            <w:rFonts w:ascii="Arial" w:eastAsia="Times New Roman" w:hAnsi="Arial" w:cs="Arial"/>
            <w:sz w:val="17"/>
            <w:szCs w:val="17"/>
          </w:rPr>
          <w:t xml:space="preserve"> In the second stage, the </w:t>
        </w:r>
        <w:proofErr w:type="spellStart"/>
        <w:r w:rsidRPr="00917F89">
          <w:rPr>
            <w:rFonts w:ascii="Arial" w:eastAsia="Times New Roman" w:hAnsi="Arial" w:cs="Arial"/>
            <w:sz w:val="17"/>
            <w:szCs w:val="17"/>
          </w:rPr>
          <w:t>bootloader</w:t>
        </w:r>
        <w:proofErr w:type="spellEnd"/>
        <w:r w:rsidRPr="00917F89">
          <w:rPr>
            <w:rFonts w:ascii="Arial" w:eastAsia="Times New Roman" w:hAnsi="Arial" w:cs="Arial"/>
            <w:sz w:val="17"/>
            <w:szCs w:val="17"/>
          </w:rPr>
          <w:t xml:space="preserve"> setups the network, memory etc which requires to run Kernel.</w:t>
        </w:r>
      </w:ins>
    </w:p>
    <w:p w:rsidR="00917F89" w:rsidRPr="00917F89" w:rsidRDefault="00917F89" w:rsidP="00917F89">
      <w:pPr>
        <w:numPr>
          <w:ilvl w:val="0"/>
          <w:numId w:val="2"/>
        </w:numPr>
        <w:spacing w:after="0" w:line="240" w:lineRule="auto"/>
        <w:ind w:left="387"/>
        <w:textAlignment w:val="baseline"/>
        <w:rPr>
          <w:ins w:id="41" w:author="Unknown"/>
          <w:rFonts w:ascii="Arial" w:eastAsia="Times New Roman" w:hAnsi="Arial" w:cs="Arial"/>
          <w:sz w:val="17"/>
          <w:szCs w:val="17"/>
        </w:rPr>
      </w:pPr>
      <w:ins w:id="42" w:author="Unknown">
        <w:r w:rsidRPr="00917F89">
          <w:rPr>
            <w:rFonts w:ascii="Arial" w:eastAsia="Times New Roman" w:hAnsi="Arial" w:cs="Arial"/>
            <w:b/>
            <w:bCs/>
            <w:sz w:val="17"/>
          </w:rPr>
          <w:lastRenderedPageBreak/>
          <w:t>Kernel:</w:t>
        </w:r>
        <w:r w:rsidRPr="00917F89">
          <w:rPr>
            <w:rFonts w:ascii="Arial" w:eastAsia="Times New Roman" w:hAnsi="Arial" w:cs="Arial"/>
            <w:sz w:val="17"/>
            <w:szCs w:val="17"/>
          </w:rPr>
          <w:t xml:space="preserve"> Once kernel boots, it starts setup cache, protected memory, scheduling, loads drivers, starts kernel daemons, mounts root file system, initializing </w:t>
        </w:r>
        <w:proofErr w:type="spellStart"/>
        <w:r w:rsidRPr="00917F89">
          <w:rPr>
            <w:rFonts w:ascii="Arial" w:eastAsia="Times New Roman" w:hAnsi="Arial" w:cs="Arial"/>
            <w:sz w:val="17"/>
            <w:szCs w:val="17"/>
          </w:rPr>
          <w:t>Input/Output</w:t>
        </w:r>
        <w:proofErr w:type="spellEnd"/>
        <w:r w:rsidRPr="00917F89">
          <w:rPr>
            <w:rFonts w:ascii="Arial" w:eastAsia="Times New Roman" w:hAnsi="Arial" w:cs="Arial"/>
            <w:sz w:val="17"/>
            <w:szCs w:val="17"/>
          </w:rPr>
          <w:t>, starts interrupts, initializes process table. A Kernel is the lowest level of easily replaceable software that interfaces with the hardware in our device. When kernel finish system setup first thing it looks for “init” in system files and launch root process or first process of a system.</w:t>
        </w:r>
      </w:ins>
    </w:p>
    <w:p w:rsidR="00917F89" w:rsidRPr="00917F89" w:rsidRDefault="00917F89" w:rsidP="00917F89">
      <w:pPr>
        <w:numPr>
          <w:ilvl w:val="0"/>
          <w:numId w:val="2"/>
        </w:numPr>
        <w:spacing w:after="0" w:line="240" w:lineRule="auto"/>
        <w:ind w:left="387"/>
        <w:textAlignment w:val="baseline"/>
        <w:rPr>
          <w:ins w:id="43" w:author="Unknown"/>
          <w:rFonts w:ascii="Arial" w:eastAsia="Times New Roman" w:hAnsi="Arial" w:cs="Arial"/>
          <w:sz w:val="17"/>
          <w:szCs w:val="17"/>
        </w:rPr>
      </w:pPr>
      <w:proofErr w:type="spellStart"/>
      <w:ins w:id="44" w:author="Unknown">
        <w:r w:rsidRPr="00917F89">
          <w:rPr>
            <w:rFonts w:ascii="Arial" w:eastAsia="Times New Roman" w:hAnsi="Arial" w:cs="Arial"/>
            <w:b/>
            <w:bCs/>
            <w:sz w:val="17"/>
          </w:rPr>
          <w:t>Init</w:t>
        </w:r>
        <w:proofErr w:type="spellEnd"/>
        <w:r w:rsidRPr="00917F89">
          <w:rPr>
            <w:rFonts w:ascii="Arial" w:eastAsia="Times New Roman" w:hAnsi="Arial" w:cs="Arial"/>
            <w:b/>
            <w:bCs/>
            <w:sz w:val="17"/>
          </w:rPr>
          <w:t>:</w:t>
        </w:r>
        <w:r w:rsidRPr="00917F89">
          <w:rPr>
            <w:rFonts w:ascii="Arial" w:eastAsia="Times New Roman" w:hAnsi="Arial" w:cs="Arial"/>
            <w:sz w:val="17"/>
            <w:szCs w:val="17"/>
          </w:rPr>
          <w:t> Init is the very first process or we can say that it is the grandfather of all the processes.</w:t>
        </w:r>
      </w:ins>
    </w:p>
    <w:p w:rsidR="00917F89" w:rsidRPr="00917F89" w:rsidRDefault="00917F89" w:rsidP="00917F89">
      <w:pPr>
        <w:spacing w:after="107" w:line="240" w:lineRule="auto"/>
        <w:ind w:left="387"/>
        <w:textAlignment w:val="baseline"/>
        <w:rPr>
          <w:ins w:id="45" w:author="Unknown"/>
          <w:rFonts w:ascii="Arial" w:eastAsia="Times New Roman" w:hAnsi="Arial" w:cs="Arial"/>
          <w:sz w:val="17"/>
          <w:szCs w:val="17"/>
        </w:rPr>
      </w:pPr>
      <w:ins w:id="46" w:author="Unknown">
        <w:r w:rsidRPr="00917F89">
          <w:rPr>
            <w:rFonts w:ascii="Arial" w:eastAsia="Times New Roman" w:hAnsi="Arial" w:cs="Arial"/>
            <w:sz w:val="17"/>
            <w:szCs w:val="17"/>
          </w:rPr>
          <w:t>The Init process has 2 responsibilities:</w:t>
        </w:r>
      </w:ins>
    </w:p>
    <w:p w:rsidR="00917F89" w:rsidRPr="00917F89" w:rsidRDefault="00917F89" w:rsidP="00917F89">
      <w:pPr>
        <w:numPr>
          <w:ilvl w:val="1"/>
          <w:numId w:val="2"/>
        </w:numPr>
        <w:spacing w:after="0" w:line="240" w:lineRule="auto"/>
        <w:ind w:left="774"/>
        <w:textAlignment w:val="baseline"/>
        <w:rPr>
          <w:ins w:id="47" w:author="Unknown"/>
          <w:rFonts w:ascii="Arial" w:eastAsia="Times New Roman" w:hAnsi="Arial" w:cs="Arial"/>
          <w:sz w:val="17"/>
          <w:szCs w:val="17"/>
        </w:rPr>
      </w:pPr>
      <w:ins w:id="48" w:author="Unknown">
        <w:r w:rsidRPr="00917F89">
          <w:rPr>
            <w:rFonts w:ascii="Arial" w:eastAsia="Times New Roman" w:hAnsi="Arial" w:cs="Arial"/>
            <w:sz w:val="17"/>
            <w:szCs w:val="17"/>
          </w:rPr>
          <w:t>Mounts directories like /sys, /dev or/proc</w:t>
        </w:r>
      </w:ins>
    </w:p>
    <w:p w:rsidR="00917F89" w:rsidRPr="00917F89" w:rsidRDefault="00917F89" w:rsidP="00917F89">
      <w:pPr>
        <w:numPr>
          <w:ilvl w:val="1"/>
          <w:numId w:val="2"/>
        </w:numPr>
        <w:spacing w:after="0" w:line="240" w:lineRule="auto"/>
        <w:ind w:left="774"/>
        <w:textAlignment w:val="baseline"/>
        <w:rPr>
          <w:ins w:id="49" w:author="Unknown"/>
          <w:rFonts w:ascii="Arial" w:eastAsia="Times New Roman" w:hAnsi="Arial" w:cs="Arial"/>
          <w:sz w:val="17"/>
          <w:szCs w:val="17"/>
        </w:rPr>
      </w:pPr>
      <w:ins w:id="50" w:author="Unknown">
        <w:r w:rsidRPr="00917F89">
          <w:rPr>
            <w:rFonts w:ascii="Arial" w:eastAsia="Times New Roman" w:hAnsi="Arial" w:cs="Arial"/>
            <w:sz w:val="17"/>
            <w:szCs w:val="17"/>
          </w:rPr>
          <w:t>Runs /</w:t>
        </w:r>
        <w:proofErr w:type="spellStart"/>
        <w:r w:rsidRPr="00917F89">
          <w:rPr>
            <w:rFonts w:ascii="Arial" w:eastAsia="Times New Roman" w:hAnsi="Arial" w:cs="Arial"/>
            <w:sz w:val="17"/>
            <w:szCs w:val="17"/>
          </w:rPr>
          <w:t>init.rc</w:t>
        </w:r>
        <w:proofErr w:type="spellEnd"/>
        <w:r w:rsidRPr="00917F89">
          <w:rPr>
            <w:rFonts w:ascii="Arial" w:eastAsia="Times New Roman" w:hAnsi="Arial" w:cs="Arial"/>
            <w:sz w:val="17"/>
            <w:szCs w:val="17"/>
          </w:rPr>
          <w:t xml:space="preserve"> script. The </w:t>
        </w:r>
        <w:proofErr w:type="spellStart"/>
        <w:r w:rsidRPr="00917F89">
          <w:rPr>
            <w:rFonts w:ascii="Arial" w:eastAsia="Times New Roman" w:hAnsi="Arial" w:cs="Arial"/>
            <w:sz w:val="17"/>
            <w:szCs w:val="17"/>
          </w:rPr>
          <w:t>init.rc</w:t>
        </w:r>
        <w:proofErr w:type="spellEnd"/>
        <w:r w:rsidRPr="00917F89">
          <w:rPr>
            <w:rFonts w:ascii="Arial" w:eastAsia="Times New Roman" w:hAnsi="Arial" w:cs="Arial"/>
            <w:sz w:val="17"/>
            <w:szCs w:val="17"/>
          </w:rPr>
          <w:t xml:space="preserve"> is responsible for the initial set up of the system.</w:t>
        </w:r>
      </w:ins>
    </w:p>
    <w:p w:rsidR="00917F89" w:rsidRPr="00917F89" w:rsidRDefault="00917F89" w:rsidP="00917F89">
      <w:pPr>
        <w:spacing w:after="107" w:line="240" w:lineRule="auto"/>
        <w:ind w:left="387"/>
        <w:textAlignment w:val="baseline"/>
        <w:rPr>
          <w:ins w:id="51" w:author="Unknown"/>
          <w:rFonts w:ascii="Arial" w:eastAsia="Times New Roman" w:hAnsi="Arial" w:cs="Arial"/>
          <w:sz w:val="17"/>
          <w:szCs w:val="17"/>
        </w:rPr>
      </w:pPr>
      <w:ins w:id="52" w:author="Unknown">
        <w:r w:rsidRPr="00917F89">
          <w:rPr>
            <w:rFonts w:ascii="Arial" w:eastAsia="Times New Roman" w:hAnsi="Arial" w:cs="Arial"/>
            <w:sz w:val="17"/>
            <w:szCs w:val="17"/>
          </w:rPr>
          <w:t>The init process is what will set up all native services and this is similar to a regular Linux system boot.</w:t>
        </w:r>
      </w:ins>
    </w:p>
    <w:p w:rsidR="00917F89" w:rsidRPr="00917F89" w:rsidRDefault="00917F89" w:rsidP="00917F89">
      <w:pPr>
        <w:numPr>
          <w:ilvl w:val="0"/>
          <w:numId w:val="2"/>
        </w:numPr>
        <w:spacing w:after="0" w:line="240" w:lineRule="auto"/>
        <w:ind w:left="387"/>
        <w:textAlignment w:val="baseline"/>
        <w:rPr>
          <w:ins w:id="53" w:author="Unknown"/>
          <w:rFonts w:ascii="Arial" w:eastAsia="Times New Roman" w:hAnsi="Arial" w:cs="Arial"/>
          <w:sz w:val="17"/>
          <w:szCs w:val="17"/>
        </w:rPr>
      </w:pPr>
      <w:ins w:id="54" w:author="Unknown">
        <w:r w:rsidRPr="00917F89">
          <w:rPr>
            <w:rFonts w:ascii="Arial" w:eastAsia="Times New Roman" w:hAnsi="Arial" w:cs="Arial"/>
            <w:b/>
            <w:bCs/>
            <w:sz w:val="17"/>
          </w:rPr>
          <w:t xml:space="preserve">Zygote and </w:t>
        </w:r>
        <w:proofErr w:type="spellStart"/>
        <w:r w:rsidRPr="00917F89">
          <w:rPr>
            <w:rFonts w:ascii="Arial" w:eastAsia="Times New Roman" w:hAnsi="Arial" w:cs="Arial"/>
            <w:b/>
            <w:bCs/>
            <w:sz w:val="17"/>
          </w:rPr>
          <w:t>Dalvik</w:t>
        </w:r>
        <w:proofErr w:type="spellEnd"/>
        <w:r w:rsidRPr="00917F89">
          <w:rPr>
            <w:rFonts w:ascii="Arial" w:eastAsia="Times New Roman" w:hAnsi="Arial" w:cs="Arial"/>
            <w:b/>
            <w:bCs/>
            <w:sz w:val="17"/>
          </w:rPr>
          <w:t xml:space="preserve"> VM:</w:t>
        </w:r>
        <w:r w:rsidRPr="00917F89">
          <w:rPr>
            <w:rFonts w:ascii="Arial" w:eastAsia="Times New Roman" w:hAnsi="Arial" w:cs="Arial"/>
            <w:sz w:val="17"/>
            <w:szCs w:val="17"/>
          </w:rPr>
          <w:t xml:space="preserve"> The Zygote is a VM process that starts as the system boots. When </w:t>
        </w:r>
        <w:proofErr w:type="spellStart"/>
        <w:r w:rsidRPr="00917F89">
          <w:rPr>
            <w:rFonts w:ascii="Arial" w:eastAsia="Times New Roman" w:hAnsi="Arial" w:cs="Arial"/>
            <w:sz w:val="17"/>
            <w:szCs w:val="17"/>
          </w:rPr>
          <w:t>app_process</w:t>
        </w:r>
        <w:proofErr w:type="spellEnd"/>
        <w:r w:rsidRPr="00917F89">
          <w:rPr>
            <w:rFonts w:ascii="Arial" w:eastAsia="Times New Roman" w:hAnsi="Arial" w:cs="Arial"/>
            <w:sz w:val="17"/>
            <w:szCs w:val="17"/>
          </w:rPr>
          <w:t xml:space="preserve"> </w:t>
        </w:r>
        <w:proofErr w:type="spellStart"/>
        <w:r w:rsidRPr="00917F89">
          <w:rPr>
            <w:rFonts w:ascii="Arial" w:eastAsia="Times New Roman" w:hAnsi="Arial" w:cs="Arial"/>
            <w:sz w:val="17"/>
            <w:szCs w:val="17"/>
          </w:rPr>
          <w:t>launces</w:t>
        </w:r>
        <w:proofErr w:type="spellEnd"/>
        <w:r w:rsidRPr="00917F89">
          <w:rPr>
            <w:rFonts w:ascii="Arial" w:eastAsia="Times New Roman" w:hAnsi="Arial" w:cs="Arial"/>
            <w:sz w:val="17"/>
            <w:szCs w:val="17"/>
          </w:rPr>
          <w:t xml:space="preserve"> Zygote, it first creates the </w:t>
        </w:r>
        <w:proofErr w:type="spellStart"/>
        <w:r w:rsidRPr="00917F89">
          <w:rPr>
            <w:rFonts w:ascii="Arial" w:eastAsia="Times New Roman" w:hAnsi="Arial" w:cs="Arial"/>
            <w:sz w:val="17"/>
            <w:szCs w:val="17"/>
          </w:rPr>
          <w:t>Dalvik</w:t>
        </w:r>
        <w:proofErr w:type="spellEnd"/>
        <w:r w:rsidRPr="00917F89">
          <w:rPr>
            <w:rFonts w:ascii="Arial" w:eastAsia="Times New Roman" w:hAnsi="Arial" w:cs="Arial"/>
            <w:sz w:val="17"/>
            <w:szCs w:val="17"/>
          </w:rPr>
          <w:t xml:space="preserve"> VM and then calls Zygote’s </w:t>
        </w:r>
        <w:proofErr w:type="gramStart"/>
        <w:r w:rsidRPr="00917F89">
          <w:rPr>
            <w:rFonts w:ascii="Arial" w:eastAsia="Times New Roman" w:hAnsi="Arial" w:cs="Arial"/>
            <w:sz w:val="17"/>
            <w:szCs w:val="17"/>
          </w:rPr>
          <w:t>main(</w:t>
        </w:r>
        <w:proofErr w:type="gramEnd"/>
        <w:r w:rsidRPr="00917F89">
          <w:rPr>
            <w:rFonts w:ascii="Arial" w:eastAsia="Times New Roman" w:hAnsi="Arial" w:cs="Arial"/>
            <w:sz w:val="17"/>
            <w:szCs w:val="17"/>
          </w:rPr>
          <w:t xml:space="preserve">) method. Zygote receives a request to launch an App through/dev/socket/zygote. Once it happens, it triggers a </w:t>
        </w:r>
        <w:proofErr w:type="gramStart"/>
        <w:r w:rsidRPr="00917F89">
          <w:rPr>
            <w:rFonts w:ascii="Arial" w:eastAsia="Times New Roman" w:hAnsi="Arial" w:cs="Arial"/>
            <w:sz w:val="17"/>
            <w:szCs w:val="17"/>
          </w:rPr>
          <w:t>fork(</w:t>
        </w:r>
        <w:proofErr w:type="gramEnd"/>
        <w:r w:rsidRPr="00917F89">
          <w:rPr>
            <w:rFonts w:ascii="Arial" w:eastAsia="Times New Roman" w:hAnsi="Arial" w:cs="Arial"/>
            <w:sz w:val="17"/>
            <w:szCs w:val="17"/>
          </w:rPr>
          <w:t>) call.</w:t>
        </w:r>
      </w:ins>
    </w:p>
    <w:p w:rsidR="00917F89" w:rsidRPr="00917F89" w:rsidRDefault="00917F89" w:rsidP="00917F89">
      <w:pPr>
        <w:spacing w:after="107" w:line="240" w:lineRule="auto"/>
        <w:ind w:left="387"/>
        <w:textAlignment w:val="baseline"/>
        <w:rPr>
          <w:ins w:id="55" w:author="Unknown"/>
          <w:rFonts w:ascii="Arial" w:eastAsia="Times New Roman" w:hAnsi="Arial" w:cs="Arial"/>
          <w:sz w:val="17"/>
          <w:szCs w:val="17"/>
        </w:rPr>
      </w:pPr>
      <w:ins w:id="56" w:author="Unknown">
        <w:r w:rsidRPr="00917F89">
          <w:rPr>
            <w:rFonts w:ascii="Arial" w:eastAsia="Times New Roman" w:hAnsi="Arial" w:cs="Arial"/>
            <w:sz w:val="17"/>
            <w:szCs w:val="17"/>
          </w:rPr>
          <w:t xml:space="preserve">When a process is a fork, it creates a clone to itself. It replicates itself in another memory space. This is done pretty efficiently. When this happens to Zygote, it creates an exact and clean new </w:t>
        </w:r>
        <w:proofErr w:type="spellStart"/>
        <w:r w:rsidRPr="00917F89">
          <w:rPr>
            <w:rFonts w:ascii="Arial" w:eastAsia="Times New Roman" w:hAnsi="Arial" w:cs="Arial"/>
            <w:sz w:val="17"/>
            <w:szCs w:val="17"/>
          </w:rPr>
          <w:t>Dalvik</w:t>
        </w:r>
        <w:proofErr w:type="spellEnd"/>
        <w:r w:rsidRPr="00917F89">
          <w:rPr>
            <w:rFonts w:ascii="Arial" w:eastAsia="Times New Roman" w:hAnsi="Arial" w:cs="Arial"/>
            <w:sz w:val="17"/>
            <w:szCs w:val="17"/>
          </w:rPr>
          <w:t xml:space="preserve"> VM as a thread, preloaded with all necessary classes and resources that any App will need. This makes the process of creating a VM and load resources pretty efficiently.</w:t>
        </w:r>
      </w:ins>
    </w:p>
    <w:p w:rsidR="00917F89" w:rsidRPr="00917F89" w:rsidRDefault="00917F89" w:rsidP="00917F89">
      <w:pPr>
        <w:spacing w:after="107" w:line="240" w:lineRule="auto"/>
        <w:ind w:left="387"/>
        <w:textAlignment w:val="baseline"/>
        <w:rPr>
          <w:ins w:id="57" w:author="Unknown"/>
          <w:rFonts w:ascii="Arial" w:eastAsia="Times New Roman" w:hAnsi="Arial" w:cs="Arial"/>
          <w:sz w:val="17"/>
          <w:szCs w:val="17"/>
        </w:rPr>
      </w:pPr>
      <w:ins w:id="58" w:author="Unknown">
        <w:r w:rsidRPr="00917F89">
          <w:rPr>
            <w:rFonts w:ascii="Arial" w:eastAsia="Times New Roman" w:hAnsi="Arial" w:cs="Arial"/>
            <w:sz w:val="17"/>
            <w:szCs w:val="17"/>
          </w:rPr>
          <w:t xml:space="preserve">It enables code sharing across the </w:t>
        </w:r>
        <w:proofErr w:type="spellStart"/>
        <w:r w:rsidRPr="00917F89">
          <w:rPr>
            <w:rFonts w:ascii="Arial" w:eastAsia="Times New Roman" w:hAnsi="Arial" w:cs="Arial"/>
            <w:sz w:val="17"/>
            <w:szCs w:val="17"/>
          </w:rPr>
          <w:t>Dalvik</w:t>
        </w:r>
        <w:proofErr w:type="spellEnd"/>
        <w:r w:rsidRPr="00917F89">
          <w:rPr>
            <w:rFonts w:ascii="Arial" w:eastAsia="Times New Roman" w:hAnsi="Arial" w:cs="Arial"/>
            <w:sz w:val="17"/>
            <w:szCs w:val="17"/>
          </w:rPr>
          <w:t xml:space="preserve"> VM which helps in the achievement of minimal startup time.</w:t>
        </w:r>
      </w:ins>
    </w:p>
    <w:p w:rsidR="00917F89" w:rsidRPr="00917F89" w:rsidRDefault="00917F89" w:rsidP="00917F89">
      <w:pPr>
        <w:numPr>
          <w:ilvl w:val="0"/>
          <w:numId w:val="2"/>
        </w:numPr>
        <w:spacing w:after="0" w:line="240" w:lineRule="auto"/>
        <w:ind w:left="387"/>
        <w:textAlignment w:val="baseline"/>
        <w:rPr>
          <w:ins w:id="59" w:author="Unknown"/>
          <w:rFonts w:ascii="Arial" w:eastAsia="Times New Roman" w:hAnsi="Arial" w:cs="Arial"/>
          <w:sz w:val="17"/>
          <w:szCs w:val="17"/>
        </w:rPr>
      </w:pPr>
      <w:ins w:id="60" w:author="Unknown">
        <w:r w:rsidRPr="00917F89">
          <w:rPr>
            <w:rFonts w:ascii="Arial" w:eastAsia="Times New Roman" w:hAnsi="Arial" w:cs="Arial"/>
            <w:b/>
            <w:bCs/>
            <w:sz w:val="17"/>
          </w:rPr>
          <w:t>System Servers:</w:t>
        </w:r>
        <w:r w:rsidRPr="00917F89">
          <w:rPr>
            <w:rFonts w:ascii="Arial" w:eastAsia="Times New Roman" w:hAnsi="Arial" w:cs="Arial"/>
            <w:sz w:val="17"/>
            <w:szCs w:val="17"/>
          </w:rPr>
          <w:t xml:space="preserve"> After zygote preloads all necessary Java Classes and resources, it starts System Server. The System server is the core of the Android system. The first thing that happens is that the server will load a native library called </w:t>
        </w:r>
        <w:proofErr w:type="spellStart"/>
        <w:r w:rsidRPr="00917F89">
          <w:rPr>
            <w:rFonts w:ascii="Arial" w:eastAsia="Times New Roman" w:hAnsi="Arial" w:cs="Arial"/>
            <w:sz w:val="17"/>
            <w:szCs w:val="17"/>
          </w:rPr>
          <w:t>android_servers</w:t>
        </w:r>
        <w:proofErr w:type="spellEnd"/>
        <w:r w:rsidRPr="00917F89">
          <w:rPr>
            <w:rFonts w:ascii="Arial" w:eastAsia="Times New Roman" w:hAnsi="Arial" w:cs="Arial"/>
            <w:sz w:val="17"/>
            <w:szCs w:val="17"/>
          </w:rPr>
          <w:t xml:space="preserve"> that provides interfaces to native functionalities.</w:t>
        </w:r>
      </w:ins>
    </w:p>
    <w:p w:rsidR="00917F89" w:rsidRPr="00917F89" w:rsidRDefault="00917F89" w:rsidP="00917F89">
      <w:pPr>
        <w:spacing w:after="0" w:line="240" w:lineRule="auto"/>
        <w:ind w:left="387"/>
        <w:textAlignment w:val="baseline"/>
        <w:rPr>
          <w:ins w:id="61" w:author="Unknown"/>
          <w:rFonts w:ascii="Arial" w:eastAsia="Times New Roman" w:hAnsi="Arial" w:cs="Arial"/>
          <w:sz w:val="17"/>
          <w:szCs w:val="17"/>
        </w:rPr>
      </w:pPr>
      <w:ins w:id="62" w:author="Unknown">
        <w:r w:rsidRPr="00917F89">
          <w:rPr>
            <w:rFonts w:ascii="Arial" w:eastAsia="Times New Roman" w:hAnsi="Arial" w:cs="Arial"/>
            <w:sz w:val="17"/>
            <w:szCs w:val="17"/>
          </w:rPr>
          <w:t>Then the native </w:t>
        </w:r>
        <w:r w:rsidRPr="00917F89">
          <w:rPr>
            <w:rFonts w:ascii="Arial" w:eastAsia="Times New Roman" w:hAnsi="Arial" w:cs="Arial"/>
            <w:i/>
            <w:iCs/>
            <w:sz w:val="17"/>
          </w:rPr>
          <w:t>init </w:t>
        </w:r>
        <w:r w:rsidRPr="00917F89">
          <w:rPr>
            <w:rFonts w:ascii="Arial" w:eastAsia="Times New Roman" w:hAnsi="Arial" w:cs="Arial"/>
            <w:sz w:val="17"/>
            <w:szCs w:val="17"/>
          </w:rPr>
          <w:t>method that will setup native services called. After setting up the native services it creates the server thread. This thread will start the remaining services in the system according to the necessary start order.</w:t>
        </w:r>
      </w:ins>
    </w:p>
    <w:p w:rsidR="00917F89" w:rsidRPr="00917F89" w:rsidRDefault="00917F89" w:rsidP="00917F89">
      <w:pPr>
        <w:spacing w:after="107" w:line="240" w:lineRule="auto"/>
        <w:ind w:left="387"/>
        <w:textAlignment w:val="baseline"/>
        <w:rPr>
          <w:ins w:id="63" w:author="Unknown"/>
          <w:rFonts w:ascii="Arial" w:eastAsia="Times New Roman" w:hAnsi="Arial" w:cs="Arial"/>
          <w:sz w:val="17"/>
          <w:szCs w:val="17"/>
        </w:rPr>
      </w:pPr>
      <w:ins w:id="64" w:author="Unknown">
        <w:r w:rsidRPr="00917F89">
          <w:rPr>
            <w:rFonts w:ascii="Arial" w:eastAsia="Times New Roman" w:hAnsi="Arial" w:cs="Arial"/>
            <w:sz w:val="17"/>
            <w:szCs w:val="17"/>
          </w:rPr>
          <w:t xml:space="preserve">Each service is running in a separate </w:t>
        </w:r>
        <w:proofErr w:type="spellStart"/>
        <w:r w:rsidRPr="00917F89">
          <w:rPr>
            <w:rFonts w:ascii="Arial" w:eastAsia="Times New Roman" w:hAnsi="Arial" w:cs="Arial"/>
            <w:sz w:val="17"/>
            <w:szCs w:val="17"/>
          </w:rPr>
          <w:t>Dalvik</w:t>
        </w:r>
        <w:proofErr w:type="spellEnd"/>
        <w:r w:rsidRPr="00917F89">
          <w:rPr>
            <w:rFonts w:ascii="Arial" w:eastAsia="Times New Roman" w:hAnsi="Arial" w:cs="Arial"/>
            <w:sz w:val="17"/>
            <w:szCs w:val="17"/>
          </w:rPr>
          <w:t xml:space="preserve"> thread in the </w:t>
        </w:r>
        <w:proofErr w:type="spellStart"/>
        <w:r w:rsidRPr="00917F89">
          <w:rPr>
            <w:rFonts w:ascii="Arial" w:eastAsia="Times New Roman" w:hAnsi="Arial" w:cs="Arial"/>
            <w:sz w:val="17"/>
            <w:szCs w:val="17"/>
          </w:rPr>
          <w:t>SystemServer</w:t>
        </w:r>
        <w:proofErr w:type="spellEnd"/>
        <w:r w:rsidRPr="00917F89">
          <w:rPr>
            <w:rFonts w:ascii="Arial" w:eastAsia="Times New Roman" w:hAnsi="Arial" w:cs="Arial"/>
            <w:sz w:val="17"/>
            <w:szCs w:val="17"/>
          </w:rPr>
          <w:t>.</w:t>
        </w:r>
      </w:ins>
    </w:p>
    <w:p w:rsidR="00917F89" w:rsidRPr="00917F89" w:rsidRDefault="00917F89" w:rsidP="00917F89">
      <w:pPr>
        <w:spacing w:after="107" w:line="240" w:lineRule="auto"/>
        <w:ind w:left="387"/>
        <w:textAlignment w:val="baseline"/>
        <w:rPr>
          <w:ins w:id="65" w:author="Unknown"/>
          <w:rFonts w:ascii="Arial" w:eastAsia="Times New Roman" w:hAnsi="Arial" w:cs="Arial"/>
          <w:sz w:val="17"/>
          <w:szCs w:val="17"/>
        </w:rPr>
      </w:pPr>
      <w:ins w:id="66" w:author="Unknown">
        <w:r w:rsidRPr="00917F89">
          <w:rPr>
            <w:rFonts w:ascii="Arial" w:eastAsia="Times New Roman" w:hAnsi="Arial" w:cs="Arial"/>
            <w:sz w:val="17"/>
            <w:szCs w:val="17"/>
          </w:rPr>
          <w:t xml:space="preserve">Once system Services up and running in memory, Android has completed boot process, </w:t>
        </w:r>
        <w:proofErr w:type="gramStart"/>
        <w:r w:rsidRPr="00917F89">
          <w:rPr>
            <w:rFonts w:ascii="Arial" w:eastAsia="Times New Roman" w:hAnsi="Arial" w:cs="Arial"/>
            <w:sz w:val="17"/>
            <w:szCs w:val="17"/>
          </w:rPr>
          <w:t>At</w:t>
        </w:r>
        <w:proofErr w:type="gramEnd"/>
        <w:r w:rsidRPr="00917F89">
          <w:rPr>
            <w:rFonts w:ascii="Arial" w:eastAsia="Times New Roman" w:hAnsi="Arial" w:cs="Arial"/>
            <w:sz w:val="17"/>
            <w:szCs w:val="17"/>
          </w:rPr>
          <w:t xml:space="preserve"> this time “ACTION_BOOT_COMPLETED” standard broadcast action will fire.</w:t>
        </w:r>
      </w:ins>
    </w:p>
    <w:p w:rsidR="00917F89" w:rsidRDefault="00917F89"/>
    <w:sectPr w:rsidR="00917F89" w:rsidSect="003454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41F88"/>
    <w:multiLevelType w:val="multilevel"/>
    <w:tmpl w:val="2086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05202"/>
    <w:multiLevelType w:val="multilevel"/>
    <w:tmpl w:val="D4A0A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6670F"/>
    <w:rsid w:val="00267FF6"/>
    <w:rsid w:val="0034542C"/>
    <w:rsid w:val="00650EDE"/>
    <w:rsid w:val="00812708"/>
    <w:rsid w:val="00917F89"/>
    <w:rsid w:val="00B85B80"/>
    <w:rsid w:val="00D73C80"/>
    <w:rsid w:val="00F6670F"/>
    <w:rsid w:val="00FA0170"/>
    <w:rsid w:val="00FD0E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42C"/>
  </w:style>
  <w:style w:type="paragraph" w:styleId="Heading1">
    <w:name w:val="heading 1"/>
    <w:basedOn w:val="Normal"/>
    <w:link w:val="Heading1Char"/>
    <w:uiPriority w:val="9"/>
    <w:qFormat/>
    <w:rsid w:val="00917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7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F66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7F8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17F89"/>
    <w:rPr>
      <w:b/>
      <w:bCs/>
    </w:rPr>
  </w:style>
  <w:style w:type="character" w:styleId="Hyperlink">
    <w:name w:val="Hyperlink"/>
    <w:basedOn w:val="DefaultParagraphFont"/>
    <w:uiPriority w:val="99"/>
    <w:semiHidden/>
    <w:unhideWhenUsed/>
    <w:rsid w:val="00917F89"/>
    <w:rPr>
      <w:color w:val="0000FF"/>
      <w:u w:val="single"/>
    </w:rPr>
  </w:style>
  <w:style w:type="character" w:styleId="Emphasis">
    <w:name w:val="Emphasis"/>
    <w:basedOn w:val="DefaultParagraphFont"/>
    <w:uiPriority w:val="20"/>
    <w:qFormat/>
    <w:rsid w:val="00917F89"/>
    <w:rPr>
      <w:i/>
      <w:iCs/>
    </w:rPr>
  </w:style>
  <w:style w:type="paragraph" w:styleId="BalloonText">
    <w:name w:val="Balloon Text"/>
    <w:basedOn w:val="Normal"/>
    <w:link w:val="BalloonTextChar"/>
    <w:uiPriority w:val="99"/>
    <w:semiHidden/>
    <w:unhideWhenUsed/>
    <w:rsid w:val="00917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45804">
      <w:bodyDiv w:val="1"/>
      <w:marLeft w:val="0"/>
      <w:marRight w:val="0"/>
      <w:marTop w:val="0"/>
      <w:marBottom w:val="0"/>
      <w:divBdr>
        <w:top w:val="none" w:sz="0" w:space="0" w:color="auto"/>
        <w:left w:val="none" w:sz="0" w:space="0" w:color="auto"/>
        <w:bottom w:val="none" w:sz="0" w:space="0" w:color="auto"/>
        <w:right w:val="none" w:sz="0" w:space="0" w:color="auto"/>
      </w:divBdr>
      <w:divsChild>
        <w:div w:id="244998555">
          <w:marLeft w:val="0"/>
          <w:marRight w:val="0"/>
          <w:marTop w:val="0"/>
          <w:marBottom w:val="150"/>
          <w:divBdr>
            <w:top w:val="none" w:sz="0" w:space="0" w:color="auto"/>
            <w:left w:val="none" w:sz="0" w:space="0" w:color="auto"/>
            <w:bottom w:val="none" w:sz="0" w:space="0" w:color="auto"/>
            <w:right w:val="none" w:sz="0" w:space="0" w:color="auto"/>
          </w:divBdr>
        </w:div>
      </w:divsChild>
    </w:div>
    <w:div w:id="876117788">
      <w:bodyDiv w:val="1"/>
      <w:marLeft w:val="0"/>
      <w:marRight w:val="0"/>
      <w:marTop w:val="0"/>
      <w:marBottom w:val="0"/>
      <w:divBdr>
        <w:top w:val="none" w:sz="0" w:space="0" w:color="auto"/>
        <w:left w:val="none" w:sz="0" w:space="0" w:color="auto"/>
        <w:bottom w:val="none" w:sz="0" w:space="0" w:color="auto"/>
        <w:right w:val="none" w:sz="0" w:space="0" w:color="auto"/>
      </w:divBdr>
    </w:div>
    <w:div w:id="1920825116">
      <w:bodyDiv w:val="1"/>
      <w:marLeft w:val="0"/>
      <w:marRight w:val="0"/>
      <w:marTop w:val="0"/>
      <w:marBottom w:val="0"/>
      <w:divBdr>
        <w:top w:val="none" w:sz="0" w:space="0" w:color="auto"/>
        <w:left w:val="none" w:sz="0" w:space="0" w:color="auto"/>
        <w:bottom w:val="none" w:sz="0" w:space="0" w:color="auto"/>
        <w:right w:val="none" w:sz="0" w:space="0" w:color="auto"/>
      </w:divBdr>
      <w:divsChild>
        <w:div w:id="1780447286">
          <w:marLeft w:val="0"/>
          <w:marRight w:val="336"/>
          <w:marTop w:val="120"/>
          <w:marBottom w:val="312"/>
          <w:divBdr>
            <w:top w:val="none" w:sz="0" w:space="0" w:color="auto"/>
            <w:left w:val="none" w:sz="0" w:space="0" w:color="auto"/>
            <w:bottom w:val="none" w:sz="0" w:space="0" w:color="auto"/>
            <w:right w:val="none" w:sz="0" w:space="0" w:color="auto"/>
          </w:divBdr>
          <w:divsChild>
            <w:div w:id="973943834">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682001495">
          <w:marLeft w:val="336"/>
          <w:marRight w:val="0"/>
          <w:marTop w:val="120"/>
          <w:marBottom w:val="312"/>
          <w:divBdr>
            <w:top w:val="none" w:sz="0" w:space="0" w:color="auto"/>
            <w:left w:val="none" w:sz="0" w:space="0" w:color="auto"/>
            <w:bottom w:val="none" w:sz="0" w:space="0" w:color="auto"/>
            <w:right w:val="none" w:sz="0" w:space="0" w:color="auto"/>
          </w:divBdr>
          <w:divsChild>
            <w:div w:id="1255672171">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ndroid_(operating_system)" TargetMode="External"/><Relationship Id="rId117" Type="http://schemas.openxmlformats.org/officeDocument/2006/relationships/hyperlink" Target="https://en.wikipedia.org/wiki/Android_(operating_system)" TargetMode="External"/><Relationship Id="rId21" Type="http://schemas.openxmlformats.org/officeDocument/2006/relationships/hyperlink" Target="https://en.wikipedia.org/wiki/Android_(operating_system)" TargetMode="External"/><Relationship Id="rId42" Type="http://schemas.openxmlformats.org/officeDocument/2006/relationships/image" Target="media/image1.jpeg"/><Relationship Id="rId47" Type="http://schemas.openxmlformats.org/officeDocument/2006/relationships/hyperlink" Target="https://en.wikipedia.org/wiki/Motorola_Mobility" TargetMode="External"/><Relationship Id="rId63" Type="http://schemas.openxmlformats.org/officeDocument/2006/relationships/hyperlink" Target="https://en.wikipedia.org/wiki/Software_bug" TargetMode="External"/><Relationship Id="rId68" Type="http://schemas.openxmlformats.org/officeDocument/2006/relationships/hyperlink" Target="https://en.wikipedia.org/wiki/Android_(operating_system)" TargetMode="External"/><Relationship Id="rId84" Type="http://schemas.openxmlformats.org/officeDocument/2006/relationships/hyperlink" Target="https://en.wikipedia.org/wiki/Andy_Rubin" TargetMode="External"/><Relationship Id="rId89" Type="http://schemas.openxmlformats.org/officeDocument/2006/relationships/hyperlink" Target="https://en.wikipedia.org/wiki/Android_(operating_system)" TargetMode="External"/><Relationship Id="rId112" Type="http://schemas.openxmlformats.org/officeDocument/2006/relationships/hyperlink" Target="https://en.wikipedia.org/wiki/Android_(operating_system)" TargetMode="External"/><Relationship Id="rId133" Type="http://schemas.openxmlformats.org/officeDocument/2006/relationships/hyperlink" Target="https://en.wikipedia.org/wiki/Android_(operating_system)" TargetMode="External"/><Relationship Id="rId138" Type="http://schemas.openxmlformats.org/officeDocument/2006/relationships/hyperlink" Target="https://en.wikipedia.org/wiki/Booting" TargetMode="External"/><Relationship Id="rId16" Type="http://schemas.openxmlformats.org/officeDocument/2006/relationships/hyperlink" Target="https://en.wikipedia.org/wiki/Steve_Perlman" TargetMode="External"/><Relationship Id="rId107" Type="http://schemas.openxmlformats.org/officeDocument/2006/relationships/hyperlink" Target="https://en.wikipedia.org/wiki/Recode" TargetMode="External"/><Relationship Id="rId11" Type="http://schemas.openxmlformats.org/officeDocument/2006/relationships/hyperlink" Target="https://en.wikipedia.org/wiki/Digital_camera" TargetMode="External"/><Relationship Id="rId32" Type="http://schemas.openxmlformats.org/officeDocument/2006/relationships/hyperlink" Target="https://en.wikipedia.org/wiki/Computer_keyboard" TargetMode="External"/><Relationship Id="rId37" Type="http://schemas.openxmlformats.org/officeDocument/2006/relationships/hyperlink" Target="https://en.wikipedia.org/wiki/Nokia" TargetMode="External"/><Relationship Id="rId53" Type="http://schemas.openxmlformats.org/officeDocument/2006/relationships/hyperlink" Target="https://en.wikipedia.org/wiki/Android_(operating_system)" TargetMode="External"/><Relationship Id="rId58" Type="http://schemas.openxmlformats.org/officeDocument/2006/relationships/hyperlink" Target="https://en.wikipedia.org/wiki/InformationWeek" TargetMode="External"/><Relationship Id="rId74" Type="http://schemas.openxmlformats.org/officeDocument/2006/relationships/hyperlink" Target="https://en.wikipedia.org/wiki/Android_(operating_system)" TargetMode="External"/><Relationship Id="rId79" Type="http://schemas.openxmlformats.org/officeDocument/2006/relationships/hyperlink" Target="https://en.wikipedia.org/wiki/Android_(operating_system)" TargetMode="External"/><Relationship Id="rId102" Type="http://schemas.openxmlformats.org/officeDocument/2006/relationships/hyperlink" Target="https://en.wikipedia.org/wiki/Android_(operating_system)" TargetMode="External"/><Relationship Id="rId123" Type="http://schemas.openxmlformats.org/officeDocument/2006/relationships/hyperlink" Target="https://en.wikipedia.org/wiki/Android_(operating_system)" TargetMode="External"/><Relationship Id="rId128" Type="http://schemas.openxmlformats.org/officeDocument/2006/relationships/hyperlink" Target="https://en.wikipedia.org/wiki/Android_(operating_system)" TargetMode="External"/><Relationship Id="rId5" Type="http://schemas.openxmlformats.org/officeDocument/2006/relationships/hyperlink" Target="https://en.wikipedia.org/wiki/Palo_Alto,_California" TargetMode="External"/><Relationship Id="rId90" Type="http://schemas.openxmlformats.org/officeDocument/2006/relationships/hyperlink" Target="https://en.wikipedia.org/wiki/Android_(operating_system)" TargetMode="External"/><Relationship Id="rId95" Type="http://schemas.openxmlformats.org/officeDocument/2006/relationships/hyperlink" Target="https://en.wikipedia.org/wiki/Alphabet_Inc." TargetMode="External"/><Relationship Id="rId22" Type="http://schemas.openxmlformats.org/officeDocument/2006/relationships/hyperlink" Target="https://en.wikipedia.org/wiki/Android_(operating_system)" TargetMode="External"/><Relationship Id="rId27" Type="http://schemas.openxmlformats.org/officeDocument/2006/relationships/hyperlink" Target="https://en.wikipedia.org/wiki/Android_(operating_system)" TargetMode="External"/><Relationship Id="rId43" Type="http://schemas.openxmlformats.org/officeDocument/2006/relationships/hyperlink" Target="https://en.wikipedia.org/wiki/HTC_Dream" TargetMode="External"/><Relationship Id="rId48" Type="http://schemas.openxmlformats.org/officeDocument/2006/relationships/hyperlink" Target="https://en.wikipedia.org/wiki/Samsung" TargetMode="External"/><Relationship Id="rId64" Type="http://schemas.openxmlformats.org/officeDocument/2006/relationships/hyperlink" Target="https://en.wikipedia.org/wiki/Cupcake" TargetMode="External"/><Relationship Id="rId69" Type="http://schemas.openxmlformats.org/officeDocument/2006/relationships/hyperlink" Target="https://en.wikipedia.org/wiki/Google_Nexus" TargetMode="External"/><Relationship Id="rId113" Type="http://schemas.openxmlformats.org/officeDocument/2006/relationships/hyperlink" Target="https://en.wikipedia.org/wiki/Pixel_(smartphone)" TargetMode="External"/><Relationship Id="rId118" Type="http://schemas.openxmlformats.org/officeDocument/2006/relationships/hyperlink" Target="https://en.wikipedia.org/wiki/Android_(operating_system)" TargetMode="External"/><Relationship Id="rId134" Type="http://schemas.openxmlformats.org/officeDocument/2006/relationships/hyperlink" Target="https://en.wikipedia.org/wiki/Android_(operating_system)" TargetMode="External"/><Relationship Id="rId139" Type="http://schemas.openxmlformats.org/officeDocument/2006/relationships/image" Target="media/image2.jpeg"/><Relationship Id="rId8" Type="http://schemas.openxmlformats.org/officeDocument/2006/relationships/hyperlink" Target="https://en.wikipedia.org/wiki/Android_(operating_system)" TargetMode="External"/><Relationship Id="rId51" Type="http://schemas.openxmlformats.org/officeDocument/2006/relationships/hyperlink" Target="https://en.wikipedia.org/wiki/Qualcomm" TargetMode="External"/><Relationship Id="rId72" Type="http://schemas.openxmlformats.org/officeDocument/2006/relationships/hyperlink" Target="https://en.wikipedia.org/wiki/Google_I/O" TargetMode="External"/><Relationship Id="rId80" Type="http://schemas.openxmlformats.org/officeDocument/2006/relationships/hyperlink" Target="https://en.wikipedia.org/wiki/Ars_Technica" TargetMode="External"/><Relationship Id="rId85" Type="http://schemas.openxmlformats.org/officeDocument/2006/relationships/hyperlink" Target="https://en.wikipedia.org/wiki/Hugo_Barra" TargetMode="External"/><Relationship Id="rId93" Type="http://schemas.openxmlformats.org/officeDocument/2006/relationships/hyperlink" Target="https://en.wikipedia.org/wiki/Android_(operating_system)" TargetMode="External"/><Relationship Id="rId98" Type="http://schemas.openxmlformats.org/officeDocument/2006/relationships/hyperlink" Target="https://en.wikipedia.org/wiki/Hiroshi_Lockheimer" TargetMode="External"/><Relationship Id="rId121" Type="http://schemas.openxmlformats.org/officeDocument/2006/relationships/hyperlink" Target="https://en.wikipedia.org/wiki/China%E2%80%93United_States_trade_war" TargetMode="External"/><Relationship Id="rId3" Type="http://schemas.openxmlformats.org/officeDocument/2006/relationships/settings" Target="settings.xml"/><Relationship Id="rId12" Type="http://schemas.openxmlformats.org/officeDocument/2006/relationships/hyperlink" Target="https://en.wikipedia.org/wiki/Android_(operating_system)" TargetMode="External"/><Relationship Id="rId17" Type="http://schemas.openxmlformats.org/officeDocument/2006/relationships/hyperlink" Target="https://en.wikipedia.org/wiki/Android_(operating_system)" TargetMode="External"/><Relationship Id="rId25" Type="http://schemas.openxmlformats.org/officeDocument/2006/relationships/hyperlink" Target="https://en.wikipedia.org/wiki/Mobile_network_operator" TargetMode="External"/><Relationship Id="rId33" Type="http://schemas.openxmlformats.org/officeDocument/2006/relationships/hyperlink" Target="https://en.wikipedia.org/wiki/Apple_Inc." TargetMode="External"/><Relationship Id="rId38" Type="http://schemas.openxmlformats.org/officeDocument/2006/relationships/hyperlink" Target="https://en.wikipedia.org/wiki/HTC_Dream" TargetMode="External"/><Relationship Id="rId46" Type="http://schemas.openxmlformats.org/officeDocument/2006/relationships/hyperlink" Target="https://en.wikipedia.org/wiki/HTC" TargetMode="External"/><Relationship Id="rId59" Type="http://schemas.openxmlformats.org/officeDocument/2006/relationships/hyperlink" Target="https://en.wikipedia.org/wiki/Patent" TargetMode="External"/><Relationship Id="rId67" Type="http://schemas.openxmlformats.org/officeDocument/2006/relationships/hyperlink" Target="https://en.wikipedia.org/wiki/CNN" TargetMode="External"/><Relationship Id="rId103" Type="http://schemas.openxmlformats.org/officeDocument/2006/relationships/hyperlink" Target="https://en.wikipedia.org/wiki/Android_(operating_system)" TargetMode="External"/><Relationship Id="rId108" Type="http://schemas.openxmlformats.org/officeDocument/2006/relationships/hyperlink" Target="https://en.wikipedia.org/wiki/Android_(operating_system)" TargetMode="External"/><Relationship Id="rId116" Type="http://schemas.openxmlformats.org/officeDocument/2006/relationships/hyperlink" Target="https://en.wikipedia.org/wiki/Google_Assistant" TargetMode="External"/><Relationship Id="rId124" Type="http://schemas.openxmlformats.org/officeDocument/2006/relationships/hyperlink" Target="https://en.wikipedia.org/wiki/Android_(operating_system)" TargetMode="External"/><Relationship Id="rId129" Type="http://schemas.openxmlformats.org/officeDocument/2006/relationships/hyperlink" Target="https://en.wikipedia.org/wiki/Android_(operating_system)" TargetMode="External"/><Relationship Id="rId137" Type="http://schemas.openxmlformats.org/officeDocument/2006/relationships/hyperlink" Target="https://en.wikipedia.org/wiki/Android_(operating_system)" TargetMode="External"/><Relationship Id="rId20" Type="http://schemas.openxmlformats.org/officeDocument/2006/relationships/hyperlink" Target="https://en.wikipedia.org/wiki/Android_(operating_system)" TargetMode="External"/><Relationship Id="rId41" Type="http://schemas.openxmlformats.org/officeDocument/2006/relationships/hyperlink" Target="https://en.wikipedia.org/wiki/File:HTC_Android_T-Mobile_G1.jpg" TargetMode="External"/><Relationship Id="rId54" Type="http://schemas.openxmlformats.org/officeDocument/2006/relationships/hyperlink" Target="https://en.wikipedia.org/wiki/Android_(operating_system)" TargetMode="External"/><Relationship Id="rId62" Type="http://schemas.openxmlformats.org/officeDocument/2006/relationships/hyperlink" Target="https://en.wikipedia.org/wiki/Android_version_history" TargetMode="External"/><Relationship Id="rId70" Type="http://schemas.openxmlformats.org/officeDocument/2006/relationships/hyperlink" Target="https://en.wikipedia.org/wiki/Software_bloat" TargetMode="External"/><Relationship Id="rId75" Type="http://schemas.openxmlformats.org/officeDocument/2006/relationships/hyperlink" Target="https://en.wikipedia.org/wiki/List_of_Google_Play_edition_devices" TargetMode="External"/><Relationship Id="rId83" Type="http://schemas.openxmlformats.org/officeDocument/2006/relationships/hyperlink" Target="https://en.wikipedia.org/wiki/Eric_Schmidt" TargetMode="External"/><Relationship Id="rId88" Type="http://schemas.openxmlformats.org/officeDocument/2006/relationships/hyperlink" Target="https://en.wikipedia.org/wiki/Xiaomi" TargetMode="External"/><Relationship Id="rId91" Type="http://schemas.openxmlformats.org/officeDocument/2006/relationships/hyperlink" Target="https://en.wikipedia.org/wiki/CEO" TargetMode="External"/><Relationship Id="rId96" Type="http://schemas.openxmlformats.org/officeDocument/2006/relationships/hyperlink" Target="https://en.wikipedia.org/wiki/Android_(operating_system)" TargetMode="External"/><Relationship Id="rId111" Type="http://schemas.openxmlformats.org/officeDocument/2006/relationships/hyperlink" Target="https://en.wikipedia.org/wiki/Android_(operating_system)" TargetMode="External"/><Relationship Id="rId132" Type="http://schemas.openxmlformats.org/officeDocument/2006/relationships/hyperlink" Target="https://en.wikipedia.org/wiki/Android_(operating_system)"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ndy_Rubin" TargetMode="External"/><Relationship Id="rId15" Type="http://schemas.openxmlformats.org/officeDocument/2006/relationships/hyperlink" Target="https://en.wikipedia.org/wiki/Android_(operating_system)" TargetMode="External"/><Relationship Id="rId23" Type="http://schemas.openxmlformats.org/officeDocument/2006/relationships/hyperlink" Target="https://en.wikipedia.org/wiki/Linux_kernel" TargetMode="External"/><Relationship Id="rId28" Type="http://schemas.openxmlformats.org/officeDocument/2006/relationships/hyperlink" Target="https://en.wikipedia.org/wiki/Android_(operating_system)" TargetMode="External"/><Relationship Id="rId36" Type="http://schemas.openxmlformats.org/officeDocument/2006/relationships/hyperlink" Target="https://en.wikipedia.org/wiki/Android_(operating_system)" TargetMode="External"/><Relationship Id="rId49" Type="http://schemas.openxmlformats.org/officeDocument/2006/relationships/hyperlink" Target="https://en.wikipedia.org/wiki/Sprint_Corporation" TargetMode="External"/><Relationship Id="rId57" Type="http://schemas.openxmlformats.org/officeDocument/2006/relationships/hyperlink" Target="https://en.wikipedia.org/wiki/Linux" TargetMode="External"/><Relationship Id="rId106" Type="http://schemas.openxmlformats.org/officeDocument/2006/relationships/hyperlink" Target="https://en.wikipedia.org/wiki/Android_(operating_system)" TargetMode="External"/><Relationship Id="rId114" Type="http://schemas.openxmlformats.org/officeDocument/2006/relationships/hyperlink" Target="https://en.wikipedia.org/wiki/Android_(operating_system)" TargetMode="External"/><Relationship Id="rId119" Type="http://schemas.openxmlformats.org/officeDocument/2006/relationships/hyperlink" Target="https://en.wikipedia.org/wiki/Android_(operating_system)" TargetMode="External"/><Relationship Id="rId127" Type="http://schemas.openxmlformats.org/officeDocument/2006/relationships/hyperlink" Target="https://en.wikipedia.org/wiki/Harmony_OS" TargetMode="External"/><Relationship Id="rId10" Type="http://schemas.openxmlformats.org/officeDocument/2006/relationships/hyperlink" Target="https://en.wikipedia.org/wiki/Android_(operating_system)" TargetMode="External"/><Relationship Id="rId31" Type="http://schemas.openxmlformats.org/officeDocument/2006/relationships/hyperlink" Target="https://en.wikipedia.org/wiki/QWERTY" TargetMode="External"/><Relationship Id="rId44" Type="http://schemas.openxmlformats.org/officeDocument/2006/relationships/hyperlink" Target="https://en.wikipedia.org/wiki/Open_Handset_Alliance" TargetMode="External"/><Relationship Id="rId52" Type="http://schemas.openxmlformats.org/officeDocument/2006/relationships/hyperlink" Target="https://en.wikipedia.org/wiki/Texas_Instruments" TargetMode="External"/><Relationship Id="rId60" Type="http://schemas.openxmlformats.org/officeDocument/2006/relationships/hyperlink" Target="https://en.wikipedia.org/wiki/Android_(operating_system)" TargetMode="External"/><Relationship Id="rId65" Type="http://schemas.openxmlformats.org/officeDocument/2006/relationships/hyperlink" Target="https://en.wikipedia.org/wiki/Donut" TargetMode="External"/><Relationship Id="rId73" Type="http://schemas.openxmlformats.org/officeDocument/2006/relationships/hyperlink" Target="https://en.wikipedia.org/wiki/Samsung_Galaxy_S4" TargetMode="External"/><Relationship Id="rId78" Type="http://schemas.openxmlformats.org/officeDocument/2006/relationships/hyperlink" Target="https://en.wikipedia.org/wiki/Moto_G_(1st_generation)" TargetMode="External"/><Relationship Id="rId81" Type="http://schemas.openxmlformats.org/officeDocument/2006/relationships/hyperlink" Target="https://en.wikipedia.org/wiki/Android_(operating_system)" TargetMode="External"/><Relationship Id="rId86" Type="http://schemas.openxmlformats.org/officeDocument/2006/relationships/hyperlink" Target="https://en.wikipedia.org/wiki/Hugo_Barra" TargetMode="External"/><Relationship Id="rId94" Type="http://schemas.openxmlformats.org/officeDocument/2006/relationships/hyperlink" Target="https://en.wikipedia.org/wiki/Android_(operating_system)" TargetMode="External"/><Relationship Id="rId99" Type="http://schemas.openxmlformats.org/officeDocument/2006/relationships/hyperlink" Target="https://en.wikipedia.org/wiki/Android_(operating_system)" TargetMode="External"/><Relationship Id="rId101" Type="http://schemas.openxmlformats.org/officeDocument/2006/relationships/hyperlink" Target="https://en.wikipedia.org/wiki/Android_One" TargetMode="External"/><Relationship Id="rId122" Type="http://schemas.openxmlformats.org/officeDocument/2006/relationships/hyperlink" Target="https://en.wikipedia.org/wiki/Huawei" TargetMode="External"/><Relationship Id="rId130" Type="http://schemas.openxmlformats.org/officeDocument/2006/relationships/hyperlink" Target="https://en.wikipedia.org/wiki/Android_(operating_system)" TargetMode="External"/><Relationship Id="rId135" Type="http://schemas.openxmlformats.org/officeDocument/2006/relationships/hyperlink" Target="https://en.wikipedia.org/wiki/Android_(operating_system)" TargetMode="External"/><Relationship Id="rId4" Type="http://schemas.openxmlformats.org/officeDocument/2006/relationships/webSettings" Target="webSettings.xml"/><Relationship Id="rId9" Type="http://schemas.openxmlformats.org/officeDocument/2006/relationships/hyperlink" Target="https://en.wikipedia.org/wiki/Android_(operating_system)" TargetMode="External"/><Relationship Id="rId13" Type="http://schemas.openxmlformats.org/officeDocument/2006/relationships/hyperlink" Target="https://en.wikipedia.org/wiki/Windows_Mobile" TargetMode="External"/><Relationship Id="rId18" Type="http://schemas.openxmlformats.org/officeDocument/2006/relationships/hyperlink" Target="https://en.wikipedia.org/wiki/Android_(operating_system)" TargetMode="External"/><Relationship Id="rId39" Type="http://schemas.openxmlformats.org/officeDocument/2006/relationships/hyperlink" Target="https://en.wikipedia.org/wiki/Android_(operating_system)" TargetMode="External"/><Relationship Id="rId109" Type="http://schemas.openxmlformats.org/officeDocument/2006/relationships/hyperlink" Target="https://en.wikipedia.org/wiki/Android_(operating_system)" TargetMode="External"/><Relationship Id="rId34" Type="http://schemas.openxmlformats.org/officeDocument/2006/relationships/hyperlink" Target="https://en.wikipedia.org/wiki/Android_(operating_system)" TargetMode="External"/><Relationship Id="rId50" Type="http://schemas.openxmlformats.org/officeDocument/2006/relationships/hyperlink" Target="https://en.wikipedia.org/wiki/T-Mobile_US" TargetMode="External"/><Relationship Id="rId55" Type="http://schemas.openxmlformats.org/officeDocument/2006/relationships/hyperlink" Target="https://en.wikipedia.org/wiki/Android_(operating_system)" TargetMode="External"/><Relationship Id="rId76" Type="http://schemas.openxmlformats.org/officeDocument/2006/relationships/hyperlink" Target="https://en.wikipedia.org/wiki/HTC_One_(M7)" TargetMode="External"/><Relationship Id="rId97" Type="http://schemas.openxmlformats.org/officeDocument/2006/relationships/hyperlink" Target="https://en.wikipedia.org/wiki/Android_(operating_system)" TargetMode="External"/><Relationship Id="rId104" Type="http://schemas.openxmlformats.org/officeDocument/2006/relationships/hyperlink" Target="https://en.wikipedia.org/wiki/Android_(operating_system)" TargetMode="External"/><Relationship Id="rId120" Type="http://schemas.openxmlformats.org/officeDocument/2006/relationships/hyperlink" Target="https://en.wikipedia.org/wiki/Android_(operating_system)" TargetMode="External"/><Relationship Id="rId125" Type="http://schemas.openxmlformats.org/officeDocument/2006/relationships/hyperlink" Target="https://en.wikipedia.org/wiki/Android_(operating_system)" TargetMode="External"/><Relationship Id="rId141" Type="http://schemas.openxmlformats.org/officeDocument/2006/relationships/theme" Target="theme/theme1.xml"/><Relationship Id="rId7" Type="http://schemas.openxmlformats.org/officeDocument/2006/relationships/hyperlink" Target="https://en.wikipedia.org/wiki/Rich_Miner" TargetMode="External"/><Relationship Id="rId71" Type="http://schemas.openxmlformats.org/officeDocument/2006/relationships/hyperlink" Target="https://en.wikipedia.org/wiki/Android_(operating_system)" TargetMode="External"/><Relationship Id="rId92" Type="http://schemas.openxmlformats.org/officeDocument/2006/relationships/hyperlink" Target="https://en.wikipedia.org/wiki/Larry_Page" TargetMode="External"/><Relationship Id="rId2" Type="http://schemas.openxmlformats.org/officeDocument/2006/relationships/styles" Target="styles.xml"/><Relationship Id="rId29" Type="http://schemas.openxmlformats.org/officeDocument/2006/relationships/hyperlink" Target="https://en.wikipedia.org/wiki/Prototype" TargetMode="External"/><Relationship Id="rId24" Type="http://schemas.openxmlformats.org/officeDocument/2006/relationships/hyperlink" Target="https://en.wikipedia.org/wiki/Original_equipment_manufacturer" TargetMode="External"/><Relationship Id="rId40" Type="http://schemas.openxmlformats.org/officeDocument/2006/relationships/hyperlink" Target="https://en.wikipedia.org/wiki/Android_(operating_system)" TargetMode="External"/><Relationship Id="rId45" Type="http://schemas.openxmlformats.org/officeDocument/2006/relationships/hyperlink" Target="https://en.wikipedia.org/wiki/Consortium" TargetMode="External"/><Relationship Id="rId66" Type="http://schemas.openxmlformats.org/officeDocument/2006/relationships/hyperlink" Target="https://en.wikipedia.org/wiki/Android_KitKat" TargetMode="External"/><Relationship Id="rId87" Type="http://schemas.openxmlformats.org/officeDocument/2006/relationships/hyperlink" Target="https://en.wikipedia.org/wiki/Google_I/O" TargetMode="External"/><Relationship Id="rId110" Type="http://schemas.openxmlformats.org/officeDocument/2006/relationships/hyperlink" Target="https://en.wikipedia.org/wiki/Android_(operating_system)" TargetMode="External"/><Relationship Id="rId115" Type="http://schemas.openxmlformats.org/officeDocument/2006/relationships/hyperlink" Target="https://en.wikipedia.org/wiki/Android_(operating_system)" TargetMode="External"/><Relationship Id="rId131" Type="http://schemas.openxmlformats.org/officeDocument/2006/relationships/hyperlink" Target="https://en.wikipedia.org/wiki/Internet_of_things" TargetMode="External"/><Relationship Id="rId136" Type="http://schemas.openxmlformats.org/officeDocument/2006/relationships/hyperlink" Target="https://en.wikipedia.org/wiki/Google_Pixel" TargetMode="External"/><Relationship Id="rId61" Type="http://schemas.openxmlformats.org/officeDocument/2006/relationships/hyperlink" Target="https://en.wikipedia.org/wiki/Android_(operating_system)" TargetMode="External"/><Relationship Id="rId82" Type="http://schemas.openxmlformats.org/officeDocument/2006/relationships/hyperlink" Target="https://en.wikipedia.org/wiki/Android_(operating_system)" TargetMode="External"/><Relationship Id="rId19" Type="http://schemas.openxmlformats.org/officeDocument/2006/relationships/hyperlink" Target="https://en.wikipedia.org/wiki/Google" TargetMode="External"/><Relationship Id="rId14" Type="http://schemas.openxmlformats.org/officeDocument/2006/relationships/hyperlink" Target="https://en.wikipedia.org/wiki/Android_(operating_system)" TargetMode="External"/><Relationship Id="rId30" Type="http://schemas.openxmlformats.org/officeDocument/2006/relationships/hyperlink" Target="https://en.wikipedia.org/wiki/BlackBerry" TargetMode="External"/><Relationship Id="rId35" Type="http://schemas.openxmlformats.org/officeDocument/2006/relationships/hyperlink" Target="https://en.wikipedia.org/wiki/Android_(operating_system)" TargetMode="External"/><Relationship Id="rId56" Type="http://schemas.openxmlformats.org/officeDocument/2006/relationships/hyperlink" Target="https://en.wikipedia.org/wiki/Open-source_software" TargetMode="External"/><Relationship Id="rId77" Type="http://schemas.openxmlformats.org/officeDocument/2006/relationships/hyperlink" Target="https://en.wikipedia.org/wiki/Android_(operating_system)" TargetMode="External"/><Relationship Id="rId100" Type="http://schemas.openxmlformats.org/officeDocument/2006/relationships/hyperlink" Target="https://en.wikipedia.org/wiki/Android_(operating_system)" TargetMode="External"/><Relationship Id="rId105" Type="http://schemas.openxmlformats.org/officeDocument/2006/relationships/hyperlink" Target="https://en.wikipedia.org/wiki/Android_(operating_system)" TargetMode="External"/><Relationship Id="rId126" Type="http://schemas.openxmlformats.org/officeDocument/2006/relationships/hyperlink" Target="https://en.wikipedia.org/wiki/Android_(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4351</Words>
  <Characters>24802</Characters>
  <Application>Microsoft Office Word</Application>
  <DocSecurity>0</DocSecurity>
  <Lines>206</Lines>
  <Paragraphs>58</Paragraphs>
  <ScaleCrop>false</ScaleCrop>
  <Company/>
  <LinksUpToDate>false</LinksUpToDate>
  <CharactersWithSpaces>29095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5</cp:revision>
  <dcterms:created xsi:type="dcterms:W3CDTF">2019-12-09T10:52:00Z</dcterms:created>
  <dcterms:modified xsi:type="dcterms:W3CDTF">2019-12-23T10:51:00Z</dcterms:modified>
</cp:coreProperties>
</file>